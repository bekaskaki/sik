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DDAB8" w14:textId="10FD27EE" w:rsidR="007C2F53" w:rsidRPr="0037796C" w:rsidRDefault="007C2F53">
      <w:pPr>
        <w:rPr>
          <w:rFonts w:ascii="Times New Roman" w:hAnsi="Times New Roman" w:cs="Times New Roman"/>
        </w:rPr>
      </w:pPr>
    </w:p>
    <w:p w14:paraId="1EBD7082" w14:textId="77777777" w:rsidR="007C2F53" w:rsidRPr="0037796C" w:rsidRDefault="007C2F53" w:rsidP="007C2F53">
      <w:pPr>
        <w:rPr>
          <w:rFonts w:ascii="Times New Roman" w:hAnsi="Times New Roman" w:cs="Times New Roman"/>
        </w:rPr>
      </w:pPr>
    </w:p>
    <w:p w14:paraId="5AF17D9F" w14:textId="6491FC39" w:rsidR="007C2F53" w:rsidRPr="0037796C" w:rsidRDefault="007C2F53" w:rsidP="007C2F53">
      <w:pPr>
        <w:rPr>
          <w:rFonts w:ascii="Times New Roman" w:hAnsi="Times New Roman" w:cs="Times New Roman"/>
        </w:rPr>
      </w:pPr>
    </w:p>
    <w:p w14:paraId="4A4A9CB6" w14:textId="77777777" w:rsidR="007C2F53" w:rsidRPr="0037796C" w:rsidRDefault="007C2F53" w:rsidP="007C2F53">
      <w:pPr>
        <w:jc w:val="both"/>
        <w:rPr>
          <w:rFonts w:ascii="Times New Roman" w:hAnsi="Times New Roman" w:cs="Times New Roman"/>
        </w:rPr>
      </w:pPr>
      <w:r w:rsidRPr="0037796C">
        <w:rPr>
          <w:rFonts w:ascii="Times New Roman" w:hAnsi="Times New Roman" w:cs="Times New Roman"/>
        </w:rPr>
        <w:tab/>
      </w:r>
      <w:r w:rsidRPr="0037796C">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C8FD834" wp14:editId="35664976">
                <wp:simplePos x="0" y="0"/>
                <wp:positionH relativeFrom="column">
                  <wp:posOffset>931545</wp:posOffset>
                </wp:positionH>
                <wp:positionV relativeFrom="paragraph">
                  <wp:posOffset>-220980</wp:posOffset>
                </wp:positionV>
                <wp:extent cx="4340860" cy="255270"/>
                <wp:effectExtent l="0" t="0" r="2540" b="0"/>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40860" cy="255270"/>
                        </a:xfrm>
                        <a:prstGeom prst="rect">
                          <a:avLst/>
                        </a:prstGeom>
                        <a:solidFill>
                          <a:sysClr val="window" lastClr="FFFFFF"/>
                        </a:solidFill>
                        <a:ln w="6350">
                          <a:solidFill>
                            <a:prstClr val="black"/>
                          </a:solidFill>
                        </a:ln>
                        <a:effectLst/>
                      </wps:spPr>
                      <wps:txbx>
                        <w:txbxContent>
                          <w:p w14:paraId="4736F629" w14:textId="77777777" w:rsidR="001D63B7" w:rsidRPr="00C71B48" w:rsidRDefault="001D63B7" w:rsidP="007C2F53">
                            <w:r w:rsidRPr="00C71B48">
                              <w:t xml:space="preserve">KODE/NAMA RUMPUN ILMU : </w:t>
                            </w:r>
                            <w:r w:rsidRPr="00DE324B">
                              <w:t>458/TEKNIK INFORMATIKA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8FD834" id="_x0000_t202" coordsize="21600,21600" o:spt="202" path="m,l,21600r21600,l21600,xe">
                <v:stroke joinstyle="miter"/>
                <v:path gradientshapeok="t" o:connecttype="rect"/>
              </v:shapetype>
              <v:shape id="Text Box 19" o:spid="_x0000_s1026" type="#_x0000_t202" style="position:absolute;left:0;text-align:left;margin-left:73.35pt;margin-top:-17.4pt;width:341.8pt;height:2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" fillcolor="window" strokeweight=".5pt">
                <v:path arrowok="t"/>
                <v:textbox>
                  <w:txbxContent>
                    <w:p w14:paraId="4736F629" w14:textId="77777777" w:rsidR="001D63B7" w:rsidRPr="00C71B48" w:rsidRDefault="001D63B7" w:rsidP="007C2F53">
                      <w:r w:rsidRPr="00C71B48">
                        <w:t xml:space="preserve">KODE/NAMA RUMPUN ILMU : </w:t>
                      </w:r>
                      <w:r w:rsidRPr="00DE324B">
                        <w:t>458/TEKNIK INFORMATIKA</w:t>
                      </w:r>
                    </w:p>
                  </w:txbxContent>
                </v:textbox>
              </v:shape>
            </w:pict>
          </mc:Fallback>
        </mc:AlternateContent>
      </w:r>
    </w:p>
    <w:p w14:paraId="2B6AD3E6" w14:textId="77777777" w:rsidR="007C2F53" w:rsidRPr="0037796C" w:rsidRDefault="007C2F53" w:rsidP="007C2F53">
      <w:pPr>
        <w:jc w:val="both"/>
        <w:rPr>
          <w:rFonts w:ascii="Times New Roman" w:hAnsi="Times New Roman" w:cs="Times New Roman"/>
        </w:rPr>
      </w:pPr>
    </w:p>
    <w:p w14:paraId="3C4FF9F8" w14:textId="77777777" w:rsidR="007C2F53" w:rsidRPr="0037796C" w:rsidRDefault="007C2F53" w:rsidP="007C2F53">
      <w:pPr>
        <w:jc w:val="center"/>
        <w:rPr>
          <w:rFonts w:ascii="Times New Roman" w:hAnsi="Times New Roman" w:cs="Times New Roman"/>
        </w:rPr>
      </w:pPr>
      <w:r w:rsidRPr="0037796C">
        <w:rPr>
          <w:rFonts w:ascii="Times New Roman" w:hAnsi="Times New Roman" w:cs="Times New Roman"/>
          <w:lang w:val="id-ID"/>
        </w:rPr>
        <w:t>USULAN</w:t>
      </w:r>
      <w:r w:rsidRPr="0037796C">
        <w:rPr>
          <w:rFonts w:ascii="Times New Roman" w:hAnsi="Times New Roman" w:cs="Times New Roman"/>
        </w:rPr>
        <w:t xml:space="preserve"> PENELITIAN</w:t>
      </w:r>
    </w:p>
    <w:p w14:paraId="633569A5" w14:textId="77777777" w:rsidR="007C2F53" w:rsidRPr="0037796C" w:rsidRDefault="007C2F53" w:rsidP="007C2F53">
      <w:pPr>
        <w:jc w:val="center"/>
        <w:rPr>
          <w:rFonts w:ascii="Times New Roman" w:hAnsi="Times New Roman" w:cs="Times New Roman"/>
        </w:rPr>
      </w:pPr>
      <w:r w:rsidRPr="0037796C">
        <w:rPr>
          <w:rFonts w:ascii="Times New Roman" w:hAnsi="Times New Roman" w:cs="Times New Roman"/>
        </w:rPr>
        <w:t>RANCANG BANGUN SISTEM INFORMASI PEMESANAN RUANG (STUDI KASUS : UNIVERSITAS RESPATI YOGYAKARTA)</w:t>
      </w:r>
    </w:p>
    <w:p w14:paraId="1322D4E2" w14:textId="77777777" w:rsidR="007C2F53" w:rsidRPr="0037796C" w:rsidRDefault="007C2F53" w:rsidP="007C2F53">
      <w:pPr>
        <w:jc w:val="both"/>
        <w:rPr>
          <w:rFonts w:ascii="Times New Roman" w:hAnsi="Times New Roman" w:cs="Times New Roman"/>
        </w:rPr>
      </w:pPr>
      <w:r w:rsidRPr="0037796C">
        <w:rPr>
          <w:rFonts w:ascii="Times New Roman" w:hAnsi="Times New Roman" w:cs="Times New Roman"/>
          <w:noProof/>
        </w:rPr>
        <w:drawing>
          <wp:anchor distT="0" distB="0" distL="114300" distR="114300" simplePos="0" relativeHeight="251659264" behindDoc="1" locked="0" layoutInCell="1" allowOverlap="1" wp14:anchorId="301D1666" wp14:editId="0B7FB9C5">
            <wp:simplePos x="0" y="0"/>
            <wp:positionH relativeFrom="column">
              <wp:posOffset>1864995</wp:posOffset>
            </wp:positionH>
            <wp:positionV relativeFrom="paragraph">
              <wp:posOffset>115570</wp:posOffset>
            </wp:positionV>
            <wp:extent cx="1835785" cy="1793240"/>
            <wp:effectExtent l="19050" t="0" r="0" b="0"/>
            <wp:wrapNone/>
            <wp:docPr id="6" name="Picture 1" descr="D:\la doc\logo rsp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a doc\logo rspt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5785" cy="1793240"/>
                    </a:xfrm>
                    <a:prstGeom prst="rect">
                      <a:avLst/>
                    </a:prstGeom>
                    <a:noFill/>
                    <a:ln w="9525">
                      <a:noFill/>
                      <a:miter lim="800000"/>
                      <a:headEnd/>
                      <a:tailEnd/>
                    </a:ln>
                  </pic:spPr>
                </pic:pic>
              </a:graphicData>
            </a:graphic>
          </wp:anchor>
        </w:drawing>
      </w:r>
    </w:p>
    <w:p w14:paraId="3A4D91D5" w14:textId="77777777" w:rsidR="007C2F53" w:rsidRPr="0037796C" w:rsidRDefault="007C2F53" w:rsidP="007C2F53">
      <w:pPr>
        <w:jc w:val="both"/>
        <w:rPr>
          <w:rFonts w:ascii="Times New Roman" w:hAnsi="Times New Roman" w:cs="Times New Roman"/>
        </w:rPr>
      </w:pPr>
    </w:p>
    <w:p w14:paraId="4CE066E7" w14:textId="77777777" w:rsidR="007C2F53" w:rsidRPr="0037796C" w:rsidRDefault="007C2F53" w:rsidP="007C2F53">
      <w:pPr>
        <w:jc w:val="both"/>
        <w:rPr>
          <w:rFonts w:ascii="Times New Roman" w:hAnsi="Times New Roman" w:cs="Times New Roman"/>
        </w:rPr>
      </w:pPr>
    </w:p>
    <w:p w14:paraId="57D8938B" w14:textId="77777777" w:rsidR="007C2F53" w:rsidRPr="0037796C" w:rsidRDefault="007C2F53" w:rsidP="007C2F53">
      <w:pPr>
        <w:jc w:val="both"/>
        <w:rPr>
          <w:rFonts w:ascii="Times New Roman" w:hAnsi="Times New Roman" w:cs="Times New Roman"/>
        </w:rPr>
      </w:pPr>
    </w:p>
    <w:p w14:paraId="2AA11D5B" w14:textId="77777777" w:rsidR="007C2F53" w:rsidRPr="0037796C" w:rsidRDefault="007C2F53" w:rsidP="007C2F53">
      <w:pPr>
        <w:jc w:val="both"/>
        <w:rPr>
          <w:rFonts w:ascii="Times New Roman" w:hAnsi="Times New Roman" w:cs="Times New Roman"/>
        </w:rPr>
      </w:pPr>
    </w:p>
    <w:p w14:paraId="01EFE815" w14:textId="77777777" w:rsidR="007C2F53" w:rsidRPr="0037796C" w:rsidRDefault="007C2F53" w:rsidP="007C2F53">
      <w:pPr>
        <w:jc w:val="both"/>
        <w:rPr>
          <w:rFonts w:ascii="Times New Roman" w:hAnsi="Times New Roman" w:cs="Times New Roman"/>
        </w:rPr>
      </w:pPr>
    </w:p>
    <w:p w14:paraId="6BA70DB2" w14:textId="77777777" w:rsidR="007C2F53" w:rsidRPr="0037796C" w:rsidRDefault="007C2F53" w:rsidP="007C2F53">
      <w:pPr>
        <w:jc w:val="both"/>
        <w:rPr>
          <w:rFonts w:ascii="Times New Roman" w:hAnsi="Times New Roman" w:cs="Times New Roman"/>
        </w:rPr>
      </w:pPr>
    </w:p>
    <w:p w14:paraId="02C55BFB" w14:textId="77777777" w:rsidR="007C2F53" w:rsidRPr="0037796C" w:rsidRDefault="007C2F53" w:rsidP="007C2F53">
      <w:pPr>
        <w:jc w:val="both"/>
        <w:rPr>
          <w:rFonts w:ascii="Times New Roman" w:hAnsi="Times New Roman" w:cs="Times New Roman"/>
        </w:rPr>
      </w:pPr>
    </w:p>
    <w:p w14:paraId="68666F64" w14:textId="77777777" w:rsidR="007C2F53" w:rsidRPr="0037796C" w:rsidRDefault="007C2F53" w:rsidP="007C2F53">
      <w:pPr>
        <w:jc w:val="both"/>
        <w:rPr>
          <w:rFonts w:ascii="Times New Roman" w:hAnsi="Times New Roman" w:cs="Times New Roman"/>
        </w:rPr>
      </w:pPr>
    </w:p>
    <w:p w14:paraId="3CCC4CE9" w14:textId="77777777" w:rsidR="007C2F53" w:rsidRPr="0037796C" w:rsidRDefault="007C2F53" w:rsidP="007C2F53">
      <w:pPr>
        <w:jc w:val="both"/>
        <w:rPr>
          <w:rFonts w:ascii="Times New Roman" w:hAnsi="Times New Roman" w:cs="Times New Roman"/>
        </w:rPr>
      </w:pPr>
    </w:p>
    <w:p w14:paraId="04AF619D" w14:textId="77777777" w:rsidR="007C2F53" w:rsidRPr="0037796C" w:rsidRDefault="007C2F53" w:rsidP="007C2F53">
      <w:pPr>
        <w:jc w:val="both"/>
        <w:rPr>
          <w:rFonts w:ascii="Times New Roman" w:hAnsi="Times New Roman" w:cs="Times New Roman"/>
        </w:rPr>
      </w:pPr>
    </w:p>
    <w:p w14:paraId="574064C7" w14:textId="77777777" w:rsidR="007C2F53" w:rsidRPr="0037796C" w:rsidRDefault="007C2F53" w:rsidP="007C2F53">
      <w:pPr>
        <w:jc w:val="both"/>
        <w:rPr>
          <w:rFonts w:ascii="Times New Roman" w:hAnsi="Times New Roman" w:cs="Times New Roman"/>
        </w:rPr>
      </w:pPr>
    </w:p>
    <w:p w14:paraId="5C670E97" w14:textId="77777777" w:rsidR="007C2F53" w:rsidRPr="0037796C" w:rsidRDefault="007C2F53" w:rsidP="007C2F53">
      <w:pPr>
        <w:jc w:val="center"/>
        <w:rPr>
          <w:rFonts w:ascii="Times New Roman" w:hAnsi="Times New Roman" w:cs="Times New Roman"/>
        </w:rPr>
      </w:pPr>
      <w:r w:rsidRPr="0037796C">
        <w:rPr>
          <w:rFonts w:ascii="Times New Roman" w:hAnsi="Times New Roman" w:cs="Times New Roman"/>
        </w:rPr>
        <w:t>Oleh :</w:t>
      </w:r>
    </w:p>
    <w:p w14:paraId="78A7B10F" w14:textId="77777777" w:rsidR="007C2F53" w:rsidRPr="0037796C" w:rsidRDefault="007C2F53" w:rsidP="007C2F53">
      <w:pPr>
        <w:jc w:val="center"/>
        <w:rPr>
          <w:rFonts w:ascii="Times New Roman" w:hAnsi="Times New Roman" w:cs="Times New Roman"/>
        </w:rPr>
      </w:pPr>
    </w:p>
    <w:p w14:paraId="54409677" w14:textId="77777777" w:rsidR="007C2F53" w:rsidRPr="0037796C" w:rsidRDefault="007C2F53" w:rsidP="007C2F53">
      <w:pPr>
        <w:jc w:val="center"/>
        <w:rPr>
          <w:rFonts w:ascii="Times New Roman" w:hAnsi="Times New Roman" w:cs="Times New Roman"/>
          <w:color w:val="FF0000"/>
          <w:lang w:val="id-ID"/>
        </w:rPr>
      </w:pPr>
      <w:r w:rsidRPr="0037796C">
        <w:rPr>
          <w:rFonts w:ascii="Times New Roman" w:hAnsi="Times New Roman" w:cs="Times New Roman"/>
          <w:color w:val="FF0000"/>
          <w:lang w:val="id-ID"/>
        </w:rPr>
        <w:t>Lindung Siswanto, S.Kom., M.Eng</w:t>
      </w:r>
    </w:p>
    <w:p w14:paraId="4CD9438C" w14:textId="77777777" w:rsidR="007C2F53" w:rsidRPr="0037796C" w:rsidRDefault="007C2F53" w:rsidP="007C2F53">
      <w:pPr>
        <w:jc w:val="center"/>
        <w:rPr>
          <w:rFonts w:ascii="Times New Roman" w:hAnsi="Times New Roman" w:cs="Times New Roman"/>
          <w:color w:val="FF0000"/>
          <w:lang w:val="id-ID"/>
        </w:rPr>
      </w:pPr>
      <w:r w:rsidRPr="0037796C">
        <w:rPr>
          <w:rFonts w:ascii="Times New Roman" w:hAnsi="Times New Roman" w:cs="Times New Roman"/>
          <w:color w:val="FF0000"/>
        </w:rPr>
        <w:t xml:space="preserve">NIDN. </w:t>
      </w:r>
      <w:r w:rsidRPr="0037796C">
        <w:rPr>
          <w:rFonts w:ascii="Times New Roman" w:hAnsi="Times New Roman" w:cs="Times New Roman"/>
          <w:color w:val="FF0000"/>
          <w:lang w:val="id-ID"/>
        </w:rPr>
        <w:t>0511068402</w:t>
      </w:r>
    </w:p>
    <w:p w14:paraId="4601366A" w14:textId="77777777" w:rsidR="007C2F53" w:rsidRPr="0037796C" w:rsidRDefault="007C2F53" w:rsidP="007C2F53">
      <w:pPr>
        <w:jc w:val="both"/>
        <w:rPr>
          <w:rFonts w:ascii="Times New Roman" w:hAnsi="Times New Roman" w:cs="Times New Roman"/>
        </w:rPr>
      </w:pPr>
    </w:p>
    <w:p w14:paraId="37915135" w14:textId="77777777" w:rsidR="007C2F53" w:rsidRPr="0037796C" w:rsidRDefault="007C2F53" w:rsidP="007C2F53">
      <w:pPr>
        <w:jc w:val="both"/>
        <w:rPr>
          <w:rFonts w:ascii="Times New Roman" w:hAnsi="Times New Roman" w:cs="Times New Roman"/>
        </w:rPr>
      </w:pPr>
    </w:p>
    <w:p w14:paraId="5CE529C8" w14:textId="77777777" w:rsidR="007C2F53" w:rsidRPr="0037796C" w:rsidRDefault="007C2F53" w:rsidP="007C2F53">
      <w:pPr>
        <w:jc w:val="center"/>
        <w:rPr>
          <w:rFonts w:ascii="Times New Roman" w:hAnsi="Times New Roman" w:cs="Times New Roman"/>
        </w:rPr>
      </w:pPr>
      <w:r w:rsidRPr="0037796C">
        <w:rPr>
          <w:rFonts w:ascii="Times New Roman" w:hAnsi="Times New Roman" w:cs="Times New Roman"/>
        </w:rPr>
        <w:t>UNIVERSITAS RESPATI YOGYAKARTA</w:t>
      </w:r>
    </w:p>
    <w:p w14:paraId="5E80BB17" w14:textId="77777777" w:rsidR="007C2F53" w:rsidRPr="0037796C" w:rsidRDefault="007C2F53" w:rsidP="007C2F53">
      <w:pPr>
        <w:jc w:val="center"/>
        <w:rPr>
          <w:rFonts w:ascii="Times New Roman" w:hAnsi="Times New Roman" w:cs="Times New Roman"/>
        </w:rPr>
      </w:pPr>
    </w:p>
    <w:p w14:paraId="0B964E9B" w14:textId="77777777" w:rsidR="007C2F53" w:rsidRPr="0037796C" w:rsidRDefault="007C2F53" w:rsidP="007C2F53">
      <w:pPr>
        <w:jc w:val="center"/>
        <w:rPr>
          <w:rFonts w:ascii="Times New Roman" w:hAnsi="Times New Roman" w:cs="Times New Roman"/>
        </w:rPr>
      </w:pPr>
      <w:r w:rsidRPr="0037796C">
        <w:rPr>
          <w:rFonts w:ascii="Times New Roman" w:hAnsi="Times New Roman" w:cs="Times New Roman"/>
        </w:rPr>
        <w:t>Dibiayai melalui DIPA Kopertis Wilayah V</w:t>
      </w:r>
    </w:p>
    <w:p w14:paraId="20523D58" w14:textId="77777777" w:rsidR="007C2F53" w:rsidRPr="0037796C" w:rsidRDefault="007C2F53" w:rsidP="007C2F53">
      <w:pPr>
        <w:jc w:val="center"/>
        <w:rPr>
          <w:rFonts w:ascii="Times New Roman" w:hAnsi="Times New Roman" w:cs="Times New Roman"/>
        </w:rPr>
      </w:pPr>
      <w:r w:rsidRPr="0037796C">
        <w:rPr>
          <w:rFonts w:ascii="Times New Roman" w:hAnsi="Times New Roman" w:cs="Times New Roman"/>
        </w:rPr>
        <w:t>Tahun Anggaran 2017</w:t>
      </w:r>
    </w:p>
    <w:p w14:paraId="0E0812D1" w14:textId="77777777" w:rsidR="007C2F53" w:rsidRPr="0037796C" w:rsidRDefault="007C2F53" w:rsidP="007C2F53">
      <w:pPr>
        <w:jc w:val="center"/>
        <w:rPr>
          <w:rFonts w:ascii="Times New Roman" w:hAnsi="Times New Roman" w:cs="Times New Roman"/>
        </w:rPr>
      </w:pPr>
    </w:p>
    <w:p w14:paraId="66C69817" w14:textId="77777777" w:rsidR="007C2F53" w:rsidRPr="0037796C" w:rsidRDefault="007C2F53" w:rsidP="007C2F53">
      <w:pPr>
        <w:jc w:val="both"/>
        <w:rPr>
          <w:rFonts w:ascii="Times New Roman" w:hAnsi="Times New Roman" w:cs="Times New Roman"/>
        </w:rPr>
      </w:pPr>
    </w:p>
    <w:p w14:paraId="6BC5A516" w14:textId="77777777" w:rsidR="007C2F53" w:rsidRPr="0037796C" w:rsidRDefault="007C2F53" w:rsidP="007C2F53">
      <w:pPr>
        <w:jc w:val="center"/>
        <w:rPr>
          <w:rFonts w:ascii="Times New Roman" w:hAnsi="Times New Roman" w:cs="Times New Roman"/>
        </w:rPr>
      </w:pPr>
      <w:r w:rsidRPr="0037796C">
        <w:rPr>
          <w:rFonts w:ascii="Times New Roman" w:hAnsi="Times New Roman" w:cs="Times New Roman"/>
        </w:rPr>
        <w:t>UNIVERSITAS RESPATI YOGYAKARTA</w:t>
      </w:r>
    </w:p>
    <w:p w14:paraId="185B2B11" w14:textId="77777777" w:rsidR="007C2F53" w:rsidRPr="0037796C" w:rsidRDefault="007C2F53" w:rsidP="007C2F53">
      <w:pPr>
        <w:jc w:val="center"/>
        <w:rPr>
          <w:rFonts w:ascii="Times New Roman" w:hAnsi="Times New Roman" w:cs="Times New Roman"/>
        </w:rPr>
      </w:pPr>
      <w:r w:rsidRPr="0037796C">
        <w:rPr>
          <w:rFonts w:ascii="Times New Roman" w:hAnsi="Times New Roman" w:cs="Times New Roman"/>
          <w:lang w:val="id-ID"/>
        </w:rPr>
        <w:t xml:space="preserve">MARET </w:t>
      </w:r>
      <w:r w:rsidRPr="0037796C">
        <w:rPr>
          <w:rFonts w:ascii="Times New Roman" w:hAnsi="Times New Roman" w:cs="Times New Roman"/>
        </w:rPr>
        <w:t>2017</w:t>
      </w:r>
    </w:p>
    <w:p w14:paraId="4F85FE1C" w14:textId="23415D5F" w:rsidR="007C2F53" w:rsidRPr="0037796C" w:rsidRDefault="007C2F53" w:rsidP="007C2F53">
      <w:pPr>
        <w:tabs>
          <w:tab w:val="left" w:pos="3000"/>
        </w:tabs>
        <w:rPr>
          <w:rFonts w:ascii="Times New Roman" w:hAnsi="Times New Roman" w:cs="Times New Roman"/>
        </w:rPr>
      </w:pPr>
    </w:p>
    <w:p w14:paraId="642F1436" w14:textId="019DF15E" w:rsidR="001F4787" w:rsidRPr="0037796C" w:rsidRDefault="007C2F53" w:rsidP="007C2F53">
      <w:pPr>
        <w:tabs>
          <w:tab w:val="left" w:pos="3000"/>
        </w:tabs>
        <w:rPr>
          <w:rFonts w:ascii="Times New Roman" w:hAnsi="Times New Roman" w:cs="Times New Roman"/>
        </w:rPr>
        <w:sectPr w:rsidR="001F4787" w:rsidRPr="0037796C" w:rsidSect="008B0A8F">
          <w:headerReference w:type="even" r:id="rId9"/>
          <w:headerReference w:type="default" r:id="rId10"/>
          <w:footerReference w:type="even" r:id="rId11"/>
          <w:footerReference w:type="default" r:id="rId12"/>
          <w:footerReference w:type="first" r:id="rId13"/>
          <w:type w:val="nextColumn"/>
          <w:pgSz w:w="11900" w:h="16840"/>
          <w:pgMar w:top="2268" w:right="1701" w:bottom="2268" w:left="1701" w:header="708" w:footer="708" w:gutter="0"/>
          <w:pgNumType w:fmt="lowerRoman" w:start="1"/>
          <w:cols w:space="708"/>
          <w:titlePg/>
          <w:docGrid w:linePitch="360"/>
        </w:sectPr>
      </w:pPr>
      <w:r w:rsidRPr="0037796C">
        <w:rPr>
          <w:rFonts w:ascii="Times New Roman" w:hAnsi="Times New Roman" w:cs="Times New Roman"/>
        </w:rPr>
        <w:tab/>
      </w:r>
    </w:p>
    <w:p w14:paraId="7B4CD015" w14:textId="77777777" w:rsidR="00EE52CF" w:rsidRPr="0037796C" w:rsidRDefault="00EE52CF" w:rsidP="00EE52CF">
      <w:pPr>
        <w:jc w:val="center"/>
        <w:rPr>
          <w:rFonts w:ascii="Times New Roman" w:hAnsi="Times New Roman" w:cs="Times New Roman"/>
          <w:color w:val="000000" w:themeColor="text1"/>
        </w:rPr>
      </w:pPr>
      <w:bookmarkStart w:id="0" w:name="_Toc477130784"/>
      <w:bookmarkStart w:id="1" w:name="_Toc477131413"/>
      <w:r w:rsidRPr="0037796C">
        <w:rPr>
          <w:rFonts w:ascii="Times New Roman" w:hAnsi="Times New Roman" w:cs="Times New Roman"/>
          <w:color w:val="000000" w:themeColor="text1"/>
        </w:rPr>
        <w:lastRenderedPageBreak/>
        <w:t>SURAT PERNYATAAN KETERANGAN KARYA ILMIAH</w:t>
      </w:r>
      <w:bookmarkEnd w:id="0"/>
      <w:bookmarkEnd w:id="1"/>
    </w:p>
    <w:p w14:paraId="4CD7A0ED" w14:textId="77777777" w:rsidR="00EE52CF" w:rsidRPr="0037796C" w:rsidRDefault="00EE52CF" w:rsidP="00EE52CF">
      <w:pPr>
        <w:jc w:val="both"/>
        <w:rPr>
          <w:rFonts w:ascii="Times New Roman" w:hAnsi="Times New Roman" w:cs="Times New Roman"/>
        </w:rPr>
      </w:pPr>
    </w:p>
    <w:p w14:paraId="07458223" w14:textId="7E323E05" w:rsidR="00EE52CF" w:rsidRPr="0037796C" w:rsidRDefault="00EE52CF" w:rsidP="00EE52CF">
      <w:pPr>
        <w:jc w:val="both"/>
        <w:rPr>
          <w:rFonts w:ascii="Times New Roman" w:eastAsia="Times New Roman" w:hAnsi="Times New Roman" w:cs="Times New Roman"/>
          <w:lang w:val="sv-SE"/>
        </w:rPr>
      </w:pPr>
      <w:r w:rsidRPr="0037796C">
        <w:rPr>
          <w:rFonts w:ascii="Times New Roman" w:eastAsia="Times New Roman" w:hAnsi="Times New Roman" w:cs="Times New Roman"/>
          <w:lang w:val="sv-SE"/>
        </w:rPr>
        <w:t>Yang bertanda tangan dibawah ini:</w:t>
      </w:r>
    </w:p>
    <w:p w14:paraId="68823ED3" w14:textId="77777777" w:rsidR="00EE52CF" w:rsidRPr="0037796C" w:rsidRDefault="00EE52CF" w:rsidP="00EE52CF">
      <w:pPr>
        <w:jc w:val="both"/>
        <w:rPr>
          <w:rFonts w:ascii="Times New Roman" w:eastAsia="Times New Roman" w:hAnsi="Times New Roman" w:cs="Times New Roman"/>
          <w:lang w:val="sv-SE"/>
        </w:rPr>
      </w:pPr>
    </w:p>
    <w:tbl>
      <w:tblPr>
        <w:tblW w:w="0" w:type="auto"/>
        <w:tblInd w:w="108" w:type="dxa"/>
        <w:tblLook w:val="01E0" w:firstRow="1" w:lastRow="1" w:firstColumn="1" w:lastColumn="1" w:noHBand="0" w:noVBand="0"/>
      </w:tblPr>
      <w:tblGrid>
        <w:gridCol w:w="415"/>
        <w:gridCol w:w="3175"/>
        <w:gridCol w:w="4240"/>
      </w:tblGrid>
      <w:tr w:rsidR="00EE52CF" w:rsidRPr="0037796C" w14:paraId="298CED52" w14:textId="77777777" w:rsidTr="00400DC4">
        <w:tc>
          <w:tcPr>
            <w:tcW w:w="415" w:type="dxa"/>
          </w:tcPr>
          <w:p w14:paraId="109E2A9F" w14:textId="615B55B2" w:rsidR="00EE52CF" w:rsidRPr="0037796C" w:rsidRDefault="00EE52CF" w:rsidP="00400DC4">
            <w:pPr>
              <w:jc w:val="both"/>
              <w:rPr>
                <w:rFonts w:ascii="Times New Roman" w:eastAsia="Times New Roman" w:hAnsi="Times New Roman" w:cs="Times New Roman"/>
                <w:lang w:val="sv-SE"/>
              </w:rPr>
            </w:pPr>
          </w:p>
        </w:tc>
        <w:tc>
          <w:tcPr>
            <w:tcW w:w="3175" w:type="dxa"/>
          </w:tcPr>
          <w:p w14:paraId="1ED5C831" w14:textId="77777777" w:rsidR="00EE52CF" w:rsidRPr="0037796C" w:rsidRDefault="00EE52CF" w:rsidP="00400DC4">
            <w:pPr>
              <w:jc w:val="both"/>
              <w:rPr>
                <w:rFonts w:ascii="Times New Roman" w:eastAsia="Times New Roman" w:hAnsi="Times New Roman" w:cs="Times New Roman"/>
                <w:lang w:val="sv-SE"/>
              </w:rPr>
            </w:pPr>
            <w:r w:rsidRPr="0037796C">
              <w:rPr>
                <w:rFonts w:ascii="Times New Roman" w:eastAsia="Times New Roman" w:hAnsi="Times New Roman" w:cs="Times New Roman"/>
                <w:lang w:val="sv-SE"/>
              </w:rPr>
              <w:t>Nama &amp; Gelar</w:t>
            </w:r>
            <w:r w:rsidRPr="0037796C">
              <w:rPr>
                <w:rFonts w:ascii="Times New Roman" w:eastAsia="Times New Roman" w:hAnsi="Times New Roman" w:cs="Times New Roman"/>
                <w:lang w:val="sv-SE"/>
              </w:rPr>
              <w:tab/>
            </w:r>
          </w:p>
          <w:p w14:paraId="0A6DBCA5" w14:textId="77777777" w:rsidR="00EE52CF" w:rsidRPr="0037796C" w:rsidRDefault="00EE52CF" w:rsidP="00400DC4">
            <w:pPr>
              <w:jc w:val="both"/>
              <w:rPr>
                <w:rFonts w:ascii="Times New Roman" w:eastAsia="Times New Roman" w:hAnsi="Times New Roman" w:cs="Times New Roman"/>
                <w:lang w:val="sv-SE"/>
              </w:rPr>
            </w:pPr>
            <w:r w:rsidRPr="0037796C">
              <w:rPr>
                <w:rFonts w:ascii="Times New Roman" w:eastAsia="Times New Roman" w:hAnsi="Times New Roman" w:cs="Times New Roman"/>
                <w:lang w:val="sv-SE"/>
              </w:rPr>
              <w:t>NIK</w:t>
            </w:r>
            <w:r w:rsidRPr="0037796C">
              <w:rPr>
                <w:rFonts w:ascii="Times New Roman" w:eastAsia="Times New Roman" w:hAnsi="Times New Roman" w:cs="Times New Roman"/>
                <w:lang w:val="id-ID"/>
              </w:rPr>
              <w:t>/NIDN</w:t>
            </w:r>
          </w:p>
          <w:p w14:paraId="2EEACC4D" w14:textId="77777777" w:rsidR="00EE52CF" w:rsidRPr="0037796C" w:rsidRDefault="00EE52CF" w:rsidP="00400DC4">
            <w:pPr>
              <w:jc w:val="both"/>
              <w:rPr>
                <w:rFonts w:ascii="Times New Roman" w:eastAsia="Times New Roman" w:hAnsi="Times New Roman" w:cs="Times New Roman"/>
                <w:lang w:val="sv-SE"/>
              </w:rPr>
            </w:pPr>
            <w:r w:rsidRPr="0037796C">
              <w:rPr>
                <w:rFonts w:ascii="Times New Roman" w:eastAsia="Times New Roman" w:hAnsi="Times New Roman" w:cs="Times New Roman"/>
                <w:lang w:val="sv-SE"/>
              </w:rPr>
              <w:t xml:space="preserve">Jabatan Fungsional     </w:t>
            </w:r>
            <w:r w:rsidRPr="0037796C">
              <w:rPr>
                <w:rFonts w:ascii="Times New Roman" w:eastAsia="Times New Roman" w:hAnsi="Times New Roman" w:cs="Times New Roman"/>
                <w:lang w:val="sv-SE"/>
              </w:rPr>
              <w:tab/>
            </w:r>
          </w:p>
          <w:p w14:paraId="00AC6EF5" w14:textId="77777777" w:rsidR="00EE52CF" w:rsidRPr="0037796C" w:rsidRDefault="00EE52CF" w:rsidP="00400DC4">
            <w:pPr>
              <w:jc w:val="both"/>
              <w:rPr>
                <w:rFonts w:ascii="Times New Roman" w:eastAsia="Times New Roman" w:hAnsi="Times New Roman" w:cs="Times New Roman"/>
                <w:lang w:val="sv-SE"/>
              </w:rPr>
            </w:pPr>
            <w:r w:rsidRPr="0037796C">
              <w:rPr>
                <w:rFonts w:ascii="Times New Roman" w:eastAsia="Times New Roman" w:hAnsi="Times New Roman" w:cs="Times New Roman"/>
                <w:lang w:val="sv-SE"/>
              </w:rPr>
              <w:t>Bidang Ilmu</w:t>
            </w:r>
            <w:r w:rsidRPr="0037796C">
              <w:rPr>
                <w:rFonts w:ascii="Times New Roman" w:eastAsia="Times New Roman" w:hAnsi="Times New Roman" w:cs="Times New Roman"/>
                <w:lang w:val="sv-SE"/>
              </w:rPr>
              <w:tab/>
            </w:r>
            <w:r w:rsidRPr="0037796C">
              <w:rPr>
                <w:rFonts w:ascii="Times New Roman" w:eastAsia="Times New Roman" w:hAnsi="Times New Roman" w:cs="Times New Roman"/>
                <w:lang w:val="sv-SE"/>
              </w:rPr>
              <w:tab/>
            </w:r>
          </w:p>
          <w:p w14:paraId="72295D54" w14:textId="77777777" w:rsidR="00EE52CF" w:rsidRPr="0037796C" w:rsidRDefault="00EE52CF" w:rsidP="00400DC4">
            <w:pPr>
              <w:jc w:val="both"/>
              <w:rPr>
                <w:rFonts w:ascii="Times New Roman" w:eastAsia="Times New Roman" w:hAnsi="Times New Roman" w:cs="Times New Roman"/>
                <w:lang w:val="sv-SE"/>
              </w:rPr>
            </w:pPr>
            <w:r w:rsidRPr="0037796C">
              <w:rPr>
                <w:rFonts w:ascii="Times New Roman" w:eastAsia="Times New Roman" w:hAnsi="Times New Roman" w:cs="Times New Roman"/>
                <w:lang w:val="sv-SE"/>
              </w:rPr>
              <w:t>Unit Kerja/PT</w:t>
            </w:r>
            <w:r w:rsidRPr="0037796C">
              <w:rPr>
                <w:rFonts w:ascii="Times New Roman" w:eastAsia="Times New Roman" w:hAnsi="Times New Roman" w:cs="Times New Roman"/>
                <w:lang w:val="sv-SE"/>
              </w:rPr>
              <w:tab/>
            </w:r>
            <w:r w:rsidRPr="0037796C">
              <w:rPr>
                <w:rFonts w:ascii="Times New Roman" w:eastAsia="Times New Roman" w:hAnsi="Times New Roman" w:cs="Times New Roman"/>
                <w:lang w:val="sv-SE"/>
              </w:rPr>
              <w:tab/>
            </w:r>
          </w:p>
          <w:p w14:paraId="37EE65CA" w14:textId="77777777" w:rsidR="00EE52CF" w:rsidRPr="0037796C" w:rsidRDefault="00EE52CF" w:rsidP="00400DC4">
            <w:pPr>
              <w:jc w:val="both"/>
              <w:rPr>
                <w:rFonts w:ascii="Times New Roman" w:eastAsia="Times New Roman" w:hAnsi="Times New Roman" w:cs="Times New Roman"/>
                <w:lang w:val="sv-SE"/>
              </w:rPr>
            </w:pPr>
          </w:p>
        </w:tc>
        <w:tc>
          <w:tcPr>
            <w:tcW w:w="4240" w:type="dxa"/>
          </w:tcPr>
          <w:p w14:paraId="4FC3C894" w14:textId="77777777" w:rsidR="00EE52CF" w:rsidRPr="0037796C" w:rsidRDefault="00EE52CF" w:rsidP="00400DC4">
            <w:pPr>
              <w:jc w:val="both"/>
              <w:rPr>
                <w:rFonts w:ascii="Times New Roman" w:eastAsia="Times New Roman" w:hAnsi="Times New Roman" w:cs="Times New Roman"/>
                <w:lang w:val="sv-SE"/>
              </w:rPr>
            </w:pPr>
            <w:r w:rsidRPr="0037796C">
              <w:rPr>
                <w:rFonts w:ascii="Times New Roman" w:eastAsia="Times New Roman" w:hAnsi="Times New Roman" w:cs="Times New Roman"/>
                <w:lang w:val="sv-SE"/>
              </w:rPr>
              <w:t xml:space="preserve">: </w:t>
            </w:r>
            <w:r w:rsidRPr="0037796C">
              <w:rPr>
                <w:rFonts w:ascii="Times New Roman" w:hAnsi="Times New Roman" w:cs="Times New Roman"/>
                <w:lang w:val="id-ID"/>
              </w:rPr>
              <w:t>Sri Hasta Mulyani, S.Kom</w:t>
            </w:r>
            <w:proofErr w:type="gramStart"/>
            <w:r w:rsidRPr="0037796C">
              <w:rPr>
                <w:rFonts w:ascii="Times New Roman" w:hAnsi="Times New Roman" w:cs="Times New Roman"/>
                <w:lang w:val="id-ID"/>
              </w:rPr>
              <w:t>.,M.Kom</w:t>
            </w:r>
            <w:proofErr w:type="gramEnd"/>
          </w:p>
          <w:p w14:paraId="24F2B992" w14:textId="77777777" w:rsidR="00EE52CF" w:rsidRPr="0037796C" w:rsidRDefault="00EE52CF" w:rsidP="00400DC4">
            <w:pPr>
              <w:jc w:val="both"/>
              <w:rPr>
                <w:rFonts w:ascii="Times New Roman" w:hAnsi="Times New Roman" w:cs="Times New Roman"/>
              </w:rPr>
            </w:pPr>
            <w:r w:rsidRPr="0037796C">
              <w:rPr>
                <w:rFonts w:ascii="Times New Roman" w:eastAsia="Times New Roman" w:hAnsi="Times New Roman" w:cs="Times New Roman"/>
                <w:lang w:val="sv-SE"/>
              </w:rPr>
              <w:t xml:space="preserve">: </w:t>
            </w:r>
            <w:proofErr w:type="gramStart"/>
            <w:r w:rsidRPr="0037796C">
              <w:rPr>
                <w:rFonts w:ascii="Times New Roman" w:hAnsi="Times New Roman" w:cs="Times New Roman"/>
                <w:lang w:val="id-ID"/>
              </w:rPr>
              <w:t>430208004</w:t>
            </w:r>
            <w:proofErr w:type="gramEnd"/>
            <w:r w:rsidRPr="0037796C">
              <w:rPr>
                <w:rFonts w:ascii="Times New Roman" w:hAnsi="Times New Roman" w:cs="Times New Roman"/>
                <w:lang w:val="id-ID"/>
              </w:rPr>
              <w:t>/</w:t>
            </w:r>
            <w:r w:rsidRPr="0037796C">
              <w:rPr>
                <w:rFonts w:ascii="Times New Roman" w:hAnsi="Times New Roman" w:cs="Times New Roman"/>
                <w:lang w:val="sv-SE"/>
              </w:rPr>
              <w:t>0531107102</w:t>
            </w:r>
          </w:p>
          <w:p w14:paraId="0EC5EDC9" w14:textId="77777777" w:rsidR="00EE52CF" w:rsidRPr="0037796C" w:rsidRDefault="00EE52CF" w:rsidP="00400DC4">
            <w:pPr>
              <w:jc w:val="both"/>
              <w:rPr>
                <w:rFonts w:ascii="Times New Roman" w:hAnsi="Times New Roman" w:cs="Times New Roman"/>
              </w:rPr>
            </w:pPr>
            <w:r w:rsidRPr="0037796C">
              <w:rPr>
                <w:rFonts w:ascii="Times New Roman" w:hAnsi="Times New Roman" w:cs="Times New Roman"/>
              </w:rPr>
              <w:t>: Lektor</w:t>
            </w:r>
          </w:p>
          <w:p w14:paraId="5A3FE008" w14:textId="77777777" w:rsidR="00EE52CF" w:rsidRPr="0037796C" w:rsidRDefault="00EE52CF" w:rsidP="00400DC4">
            <w:pPr>
              <w:jc w:val="both"/>
              <w:rPr>
                <w:rFonts w:ascii="Times New Roman" w:hAnsi="Times New Roman" w:cs="Times New Roman"/>
                <w:lang w:val="id-ID"/>
              </w:rPr>
            </w:pPr>
            <w:r w:rsidRPr="0037796C">
              <w:rPr>
                <w:rFonts w:ascii="Times New Roman" w:hAnsi="Times New Roman" w:cs="Times New Roman"/>
              </w:rPr>
              <w:t xml:space="preserve">: </w:t>
            </w:r>
            <w:r w:rsidRPr="0037796C">
              <w:rPr>
                <w:rFonts w:ascii="Times New Roman" w:hAnsi="Times New Roman" w:cs="Times New Roman"/>
                <w:lang w:val="id-ID"/>
              </w:rPr>
              <w:t>Teknik Informatika</w:t>
            </w:r>
          </w:p>
          <w:p w14:paraId="5F826C98" w14:textId="77777777" w:rsidR="00EE52CF" w:rsidRPr="0037796C" w:rsidRDefault="00EE52CF" w:rsidP="00400DC4">
            <w:pPr>
              <w:jc w:val="both"/>
              <w:rPr>
                <w:rFonts w:ascii="Times New Roman" w:eastAsia="Times New Roman" w:hAnsi="Times New Roman" w:cs="Times New Roman"/>
                <w:lang w:val="sv-SE"/>
              </w:rPr>
            </w:pPr>
            <w:r w:rsidRPr="0037796C">
              <w:rPr>
                <w:rFonts w:ascii="Times New Roman" w:hAnsi="Times New Roman" w:cs="Times New Roman"/>
              </w:rPr>
              <w:t>: Universitas Respati Yogyakarta</w:t>
            </w:r>
          </w:p>
        </w:tc>
      </w:tr>
    </w:tbl>
    <w:p w14:paraId="1E791E0F" w14:textId="77777777" w:rsidR="00EE52CF" w:rsidRPr="0037796C" w:rsidRDefault="00EE52CF" w:rsidP="00EE52CF">
      <w:pPr>
        <w:jc w:val="both"/>
        <w:rPr>
          <w:rFonts w:ascii="Times New Roman" w:eastAsia="Times New Roman" w:hAnsi="Times New Roman" w:cs="Times New Roman"/>
          <w:lang w:val="sv-SE"/>
        </w:rPr>
      </w:pPr>
      <w:r w:rsidRPr="0037796C">
        <w:rPr>
          <w:rFonts w:ascii="Times New Roman" w:eastAsia="Times New Roman" w:hAnsi="Times New Roman" w:cs="Times New Roman"/>
          <w:lang w:val="sv-SE"/>
        </w:rPr>
        <w:t xml:space="preserve">Memberikan rekomendasi untuk Karya Ilmiah dengan </w:t>
      </w:r>
      <w:proofErr w:type="gramStart"/>
      <w:r w:rsidRPr="0037796C">
        <w:rPr>
          <w:rFonts w:ascii="Times New Roman" w:eastAsia="Times New Roman" w:hAnsi="Times New Roman" w:cs="Times New Roman"/>
          <w:lang w:val="sv-SE"/>
        </w:rPr>
        <w:t>Judul :</w:t>
      </w:r>
      <w:proofErr w:type="gramEnd"/>
    </w:p>
    <w:p w14:paraId="2782F2ED" w14:textId="77777777" w:rsidR="00EE52CF" w:rsidRPr="0037796C" w:rsidRDefault="00EE52CF" w:rsidP="00EE52CF">
      <w:pPr>
        <w:jc w:val="both"/>
        <w:rPr>
          <w:rFonts w:ascii="Times New Roman" w:eastAsia="Times New Roman" w:hAnsi="Times New Roman" w:cs="Times New Roman"/>
          <w:lang w:val="sv-SE"/>
        </w:rPr>
      </w:pPr>
    </w:p>
    <w:p w14:paraId="65AE40E4" w14:textId="027142C0" w:rsidR="00EE52CF" w:rsidRPr="0037796C" w:rsidRDefault="00EE52CF" w:rsidP="00EE52CF">
      <w:pPr>
        <w:jc w:val="center"/>
        <w:rPr>
          <w:rFonts w:ascii="Times New Roman" w:hAnsi="Times New Roman" w:cs="Times New Roman"/>
        </w:rPr>
      </w:pPr>
      <w:r w:rsidRPr="0037796C">
        <w:rPr>
          <w:rFonts w:ascii="Times New Roman" w:hAnsi="Times New Roman" w:cs="Times New Roman"/>
        </w:rPr>
        <w:t xml:space="preserve">Rancang Bangun Sistem Informasi </w:t>
      </w:r>
      <w:r w:rsidRPr="0037796C">
        <w:rPr>
          <w:rFonts w:ascii="Times New Roman" w:hAnsi="Times New Roman" w:cs="Times New Roman"/>
          <w:lang w:val="id-ID"/>
        </w:rPr>
        <w:t>P</w:t>
      </w:r>
      <w:r w:rsidRPr="0037796C">
        <w:rPr>
          <w:rFonts w:ascii="Times New Roman" w:hAnsi="Times New Roman" w:cs="Times New Roman"/>
        </w:rPr>
        <w:t>emesanan Ruang</w:t>
      </w:r>
    </w:p>
    <w:p w14:paraId="68FC6004" w14:textId="77777777" w:rsidR="00EE52CF" w:rsidRPr="0037796C" w:rsidRDefault="00EE52CF" w:rsidP="00EE52CF">
      <w:pPr>
        <w:jc w:val="center"/>
        <w:rPr>
          <w:rFonts w:ascii="Times New Roman" w:hAnsi="Times New Roman" w:cs="Times New Roman"/>
        </w:rPr>
      </w:pPr>
      <w:r w:rsidRPr="0037796C">
        <w:rPr>
          <w:rFonts w:ascii="Times New Roman" w:hAnsi="Times New Roman" w:cs="Times New Roman"/>
        </w:rPr>
        <w:t>(Studi Kasus : Universitas Respati Yogyakarta)</w:t>
      </w:r>
    </w:p>
    <w:p w14:paraId="34FC5697" w14:textId="77777777" w:rsidR="00EE52CF" w:rsidRPr="0037796C" w:rsidRDefault="00EE52CF" w:rsidP="00EE52CF">
      <w:pPr>
        <w:jc w:val="center"/>
        <w:rPr>
          <w:rFonts w:ascii="Times New Roman" w:eastAsia="Times New Roman" w:hAnsi="Times New Roman" w:cs="Times New Roman"/>
          <w:lang w:val="fi-FI"/>
        </w:rPr>
      </w:pPr>
    </w:p>
    <w:p w14:paraId="4F92B03A" w14:textId="4E1A6703" w:rsidR="00EE52CF" w:rsidRPr="0037796C" w:rsidRDefault="00EE52CF" w:rsidP="00EE52CF">
      <w:pPr>
        <w:jc w:val="both"/>
        <w:rPr>
          <w:rFonts w:ascii="Times New Roman" w:eastAsia="Times New Roman" w:hAnsi="Times New Roman" w:cs="Times New Roman"/>
          <w:lang w:val="sv-SE"/>
        </w:rPr>
      </w:pPr>
      <w:r w:rsidRPr="0037796C">
        <w:rPr>
          <w:rFonts w:ascii="Times New Roman" w:eastAsia="Times New Roman" w:hAnsi="Times New Roman" w:cs="Times New Roman"/>
          <w:lang w:val="sv-SE"/>
        </w:rPr>
        <w:t>a.n. Saudara tersebut dibawah ini:</w:t>
      </w:r>
    </w:p>
    <w:p w14:paraId="65EEBED3" w14:textId="77777777" w:rsidR="00EE52CF" w:rsidRPr="0037796C" w:rsidRDefault="00EE52CF" w:rsidP="00EE52CF">
      <w:pPr>
        <w:jc w:val="both"/>
        <w:rPr>
          <w:rFonts w:ascii="Times New Roman" w:eastAsia="Times New Roman" w:hAnsi="Times New Roman" w:cs="Times New Roman"/>
          <w:lang w:val="sv-SE"/>
        </w:rPr>
      </w:pPr>
    </w:p>
    <w:tbl>
      <w:tblPr>
        <w:tblW w:w="0" w:type="auto"/>
        <w:tblInd w:w="108" w:type="dxa"/>
        <w:tblLook w:val="01E0" w:firstRow="1" w:lastRow="1" w:firstColumn="1" w:lastColumn="1" w:noHBand="0" w:noVBand="0"/>
      </w:tblPr>
      <w:tblGrid>
        <w:gridCol w:w="415"/>
        <w:gridCol w:w="3175"/>
        <w:gridCol w:w="4240"/>
      </w:tblGrid>
      <w:tr w:rsidR="00EE52CF" w:rsidRPr="0037796C" w14:paraId="0B033A9A" w14:textId="77777777" w:rsidTr="001D63B7">
        <w:tc>
          <w:tcPr>
            <w:tcW w:w="415" w:type="dxa"/>
          </w:tcPr>
          <w:p w14:paraId="5B4884AB" w14:textId="77777777" w:rsidR="00EE52CF" w:rsidRPr="0037796C" w:rsidRDefault="00EE52CF">
            <w:pPr>
              <w:framePr w:hSpace="180" w:wrap="around" w:vAnchor="text" w:hAnchor="text" w:y="1"/>
              <w:suppressOverlap/>
              <w:jc w:val="both"/>
              <w:rPr>
                <w:rFonts w:ascii="Times New Roman" w:eastAsia="Times New Roman" w:hAnsi="Times New Roman" w:cs="Times New Roman"/>
                <w:lang w:val="sv-SE"/>
              </w:rPr>
            </w:pPr>
          </w:p>
        </w:tc>
        <w:tc>
          <w:tcPr>
            <w:tcW w:w="3175" w:type="dxa"/>
          </w:tcPr>
          <w:p w14:paraId="08166DAA" w14:textId="77777777" w:rsidR="00EE52CF" w:rsidRPr="0037796C" w:rsidRDefault="00EE52CF">
            <w:pPr>
              <w:framePr w:hSpace="180" w:wrap="around" w:vAnchor="text" w:hAnchor="text" w:y="1"/>
              <w:suppressOverlap/>
              <w:jc w:val="both"/>
              <w:rPr>
                <w:rFonts w:ascii="Times New Roman" w:eastAsia="Times New Roman" w:hAnsi="Times New Roman" w:cs="Times New Roman"/>
                <w:lang w:val="sv-SE"/>
              </w:rPr>
            </w:pPr>
            <w:r w:rsidRPr="0037796C">
              <w:rPr>
                <w:rFonts w:ascii="Times New Roman" w:eastAsia="Times New Roman" w:hAnsi="Times New Roman" w:cs="Times New Roman"/>
                <w:lang w:val="sv-SE"/>
              </w:rPr>
              <w:t>Nama &amp; Gelar</w:t>
            </w:r>
            <w:r w:rsidRPr="0037796C">
              <w:rPr>
                <w:rFonts w:ascii="Times New Roman" w:eastAsia="Times New Roman" w:hAnsi="Times New Roman" w:cs="Times New Roman"/>
                <w:lang w:val="sv-SE"/>
              </w:rPr>
              <w:tab/>
            </w:r>
          </w:p>
          <w:p w14:paraId="5F79C88E" w14:textId="77777777" w:rsidR="00EE52CF" w:rsidRPr="0037796C" w:rsidRDefault="00EE52CF">
            <w:pPr>
              <w:framePr w:hSpace="180" w:wrap="around" w:vAnchor="text" w:hAnchor="text" w:y="1"/>
              <w:suppressOverlap/>
              <w:jc w:val="both"/>
              <w:rPr>
                <w:rFonts w:ascii="Times New Roman" w:eastAsia="Times New Roman" w:hAnsi="Times New Roman" w:cs="Times New Roman"/>
                <w:lang w:val="sv-SE"/>
              </w:rPr>
            </w:pPr>
            <w:r w:rsidRPr="0037796C">
              <w:rPr>
                <w:rFonts w:ascii="Times New Roman" w:eastAsia="Times New Roman" w:hAnsi="Times New Roman" w:cs="Times New Roman"/>
                <w:lang w:val="sv-SE"/>
              </w:rPr>
              <w:t>NIK</w:t>
            </w:r>
            <w:r w:rsidRPr="0037796C">
              <w:rPr>
                <w:rFonts w:ascii="Times New Roman" w:eastAsia="Times New Roman" w:hAnsi="Times New Roman" w:cs="Times New Roman"/>
                <w:lang w:val="id-ID"/>
              </w:rPr>
              <w:t>/NIDN</w:t>
            </w:r>
          </w:p>
          <w:p w14:paraId="5E0FD975" w14:textId="77777777" w:rsidR="00EE52CF" w:rsidRPr="0037796C" w:rsidRDefault="00EE52CF">
            <w:pPr>
              <w:framePr w:hSpace="180" w:wrap="around" w:vAnchor="text" w:hAnchor="text" w:y="1"/>
              <w:suppressOverlap/>
              <w:jc w:val="both"/>
              <w:rPr>
                <w:rFonts w:ascii="Times New Roman" w:eastAsia="Times New Roman" w:hAnsi="Times New Roman" w:cs="Times New Roman"/>
                <w:lang w:val="sv-SE"/>
              </w:rPr>
            </w:pPr>
            <w:r w:rsidRPr="0037796C">
              <w:rPr>
                <w:rFonts w:ascii="Times New Roman" w:eastAsia="Times New Roman" w:hAnsi="Times New Roman" w:cs="Times New Roman"/>
                <w:lang w:val="sv-SE"/>
              </w:rPr>
              <w:t xml:space="preserve">Jabatan Fungsional     </w:t>
            </w:r>
            <w:r w:rsidRPr="0037796C">
              <w:rPr>
                <w:rFonts w:ascii="Times New Roman" w:eastAsia="Times New Roman" w:hAnsi="Times New Roman" w:cs="Times New Roman"/>
                <w:lang w:val="sv-SE"/>
              </w:rPr>
              <w:tab/>
            </w:r>
          </w:p>
          <w:p w14:paraId="21165099" w14:textId="77777777" w:rsidR="00EE52CF" w:rsidRPr="0037796C" w:rsidRDefault="00EE52CF">
            <w:pPr>
              <w:framePr w:hSpace="180" w:wrap="around" w:vAnchor="text" w:hAnchor="text" w:y="1"/>
              <w:suppressOverlap/>
              <w:jc w:val="both"/>
              <w:rPr>
                <w:rFonts w:ascii="Times New Roman" w:eastAsia="Times New Roman" w:hAnsi="Times New Roman" w:cs="Times New Roman"/>
                <w:lang w:val="sv-SE"/>
              </w:rPr>
            </w:pPr>
            <w:r w:rsidRPr="0037796C">
              <w:rPr>
                <w:rFonts w:ascii="Times New Roman" w:eastAsia="Times New Roman" w:hAnsi="Times New Roman" w:cs="Times New Roman"/>
                <w:lang w:val="sv-SE"/>
              </w:rPr>
              <w:t>Bidang Ilmu</w:t>
            </w:r>
            <w:r w:rsidRPr="0037796C">
              <w:rPr>
                <w:rFonts w:ascii="Times New Roman" w:eastAsia="Times New Roman" w:hAnsi="Times New Roman" w:cs="Times New Roman"/>
                <w:lang w:val="sv-SE"/>
              </w:rPr>
              <w:tab/>
            </w:r>
            <w:r w:rsidRPr="0037796C">
              <w:rPr>
                <w:rFonts w:ascii="Times New Roman" w:eastAsia="Times New Roman" w:hAnsi="Times New Roman" w:cs="Times New Roman"/>
                <w:lang w:val="sv-SE"/>
              </w:rPr>
              <w:tab/>
            </w:r>
          </w:p>
          <w:p w14:paraId="701EB10E" w14:textId="77777777" w:rsidR="00EE52CF" w:rsidRPr="0037796C" w:rsidRDefault="00EE52CF">
            <w:pPr>
              <w:framePr w:hSpace="180" w:wrap="around" w:vAnchor="text" w:hAnchor="text" w:y="1"/>
              <w:suppressOverlap/>
              <w:jc w:val="both"/>
              <w:rPr>
                <w:rFonts w:ascii="Times New Roman" w:eastAsia="Times New Roman" w:hAnsi="Times New Roman" w:cs="Times New Roman"/>
                <w:lang w:val="sv-SE"/>
              </w:rPr>
            </w:pPr>
            <w:r w:rsidRPr="0037796C">
              <w:rPr>
                <w:rFonts w:ascii="Times New Roman" w:eastAsia="Times New Roman" w:hAnsi="Times New Roman" w:cs="Times New Roman"/>
                <w:lang w:val="sv-SE"/>
              </w:rPr>
              <w:t>Unit Kerja/PT</w:t>
            </w:r>
            <w:r w:rsidRPr="0037796C">
              <w:rPr>
                <w:rFonts w:ascii="Times New Roman" w:eastAsia="Times New Roman" w:hAnsi="Times New Roman" w:cs="Times New Roman"/>
                <w:lang w:val="sv-SE"/>
              </w:rPr>
              <w:tab/>
            </w:r>
            <w:r w:rsidRPr="0037796C">
              <w:rPr>
                <w:rFonts w:ascii="Times New Roman" w:eastAsia="Times New Roman" w:hAnsi="Times New Roman" w:cs="Times New Roman"/>
                <w:lang w:val="sv-SE"/>
              </w:rPr>
              <w:tab/>
            </w:r>
          </w:p>
          <w:p w14:paraId="647B5E1F" w14:textId="77777777" w:rsidR="00EE52CF" w:rsidRPr="0037796C" w:rsidRDefault="00EE52CF">
            <w:pPr>
              <w:framePr w:hSpace="180" w:wrap="around" w:vAnchor="text" w:hAnchor="text" w:y="1"/>
              <w:suppressOverlap/>
              <w:jc w:val="both"/>
              <w:rPr>
                <w:rFonts w:ascii="Times New Roman" w:eastAsia="Times New Roman" w:hAnsi="Times New Roman" w:cs="Times New Roman"/>
                <w:lang w:val="sv-SE"/>
              </w:rPr>
            </w:pPr>
          </w:p>
        </w:tc>
        <w:tc>
          <w:tcPr>
            <w:tcW w:w="4240" w:type="dxa"/>
          </w:tcPr>
          <w:p w14:paraId="464C8A14" w14:textId="77777777" w:rsidR="0037796C" w:rsidRPr="0037796C" w:rsidRDefault="00EE52CF">
            <w:pPr>
              <w:framePr w:hSpace="180" w:wrap="around" w:vAnchor="text" w:hAnchor="text" w:y="1"/>
              <w:suppressOverlap/>
              <w:jc w:val="both"/>
              <w:rPr>
                <w:rFonts w:ascii="Times New Roman" w:eastAsia="Times New Roman" w:hAnsi="Times New Roman" w:cs="Times New Roman"/>
                <w:lang w:val="id-ID"/>
              </w:rPr>
            </w:pPr>
            <w:r w:rsidRPr="0037796C">
              <w:rPr>
                <w:rFonts w:ascii="Times New Roman" w:eastAsia="Times New Roman" w:hAnsi="Times New Roman" w:cs="Times New Roman"/>
                <w:lang w:val="sv-SE"/>
              </w:rPr>
              <w:t xml:space="preserve">: </w:t>
            </w:r>
            <w:r w:rsidR="0037796C" w:rsidRPr="0037796C">
              <w:rPr>
                <w:rFonts w:ascii="Times New Roman" w:hAnsi="Times New Roman" w:cs="Times New Roman"/>
                <w:lang w:val="id-ID"/>
              </w:rPr>
              <w:t>Lindung Siswanto, S.Kom., M.Eng</w:t>
            </w:r>
          </w:p>
          <w:p w14:paraId="247D28A3" w14:textId="096BEA74" w:rsidR="00EE52CF" w:rsidRPr="0037796C" w:rsidRDefault="00EE52CF">
            <w:pPr>
              <w:framePr w:hSpace="180" w:wrap="around" w:vAnchor="text" w:hAnchor="text" w:y="1"/>
              <w:suppressOverlap/>
              <w:jc w:val="both"/>
              <w:rPr>
                <w:rFonts w:ascii="Times New Roman" w:eastAsia="Times New Roman" w:hAnsi="Times New Roman" w:cs="Times New Roman"/>
                <w:lang w:val="sv-SE"/>
              </w:rPr>
            </w:pPr>
            <w:r w:rsidRPr="0037796C">
              <w:rPr>
                <w:rFonts w:ascii="Times New Roman" w:eastAsia="Times New Roman" w:hAnsi="Times New Roman" w:cs="Times New Roman"/>
                <w:lang w:val="sv-SE"/>
              </w:rPr>
              <w:t xml:space="preserve">: </w:t>
            </w:r>
            <w:proofErr w:type="gramStart"/>
            <w:r w:rsidR="0037796C" w:rsidRPr="0037796C">
              <w:rPr>
                <w:rFonts w:ascii="Times New Roman" w:hAnsi="Times New Roman" w:cs="Times New Roman"/>
                <w:lang w:val="id-ID"/>
              </w:rPr>
              <w:t>460105006</w:t>
            </w:r>
            <w:proofErr w:type="gramEnd"/>
            <w:r w:rsidR="0037796C" w:rsidRPr="0037796C">
              <w:rPr>
                <w:rFonts w:ascii="Times New Roman" w:hAnsi="Times New Roman" w:cs="Times New Roman"/>
                <w:lang w:val="id-ID"/>
              </w:rPr>
              <w:t>/0511068402</w:t>
            </w:r>
          </w:p>
          <w:p w14:paraId="708CB8DF" w14:textId="62D82019" w:rsidR="00EE52CF" w:rsidRPr="0037796C" w:rsidRDefault="00EE52CF">
            <w:pPr>
              <w:framePr w:hSpace="180" w:wrap="around" w:vAnchor="text" w:hAnchor="text" w:y="1"/>
              <w:suppressOverlap/>
              <w:jc w:val="both"/>
              <w:rPr>
                <w:rFonts w:ascii="Times New Roman" w:eastAsia="Times New Roman" w:hAnsi="Times New Roman" w:cs="Times New Roman"/>
                <w:lang w:val="sv-SE"/>
              </w:rPr>
            </w:pPr>
            <w:r w:rsidRPr="0037796C">
              <w:rPr>
                <w:rFonts w:ascii="Times New Roman" w:hAnsi="Times New Roman" w:cs="Times New Roman"/>
              </w:rPr>
              <w:t xml:space="preserve">: </w:t>
            </w:r>
            <w:r w:rsidR="0037796C" w:rsidRPr="0037796C">
              <w:rPr>
                <w:rFonts w:ascii="Times New Roman" w:eastAsia="Times New Roman" w:hAnsi="Times New Roman" w:cs="Times New Roman"/>
                <w:lang w:val="sv-SE"/>
              </w:rPr>
              <w:t>Tenaga Pengajar</w:t>
            </w:r>
          </w:p>
          <w:p w14:paraId="619D4409" w14:textId="77777777" w:rsidR="00EE52CF" w:rsidRPr="0037796C" w:rsidRDefault="00EE52CF">
            <w:pPr>
              <w:framePr w:hSpace="180" w:wrap="around" w:vAnchor="text" w:hAnchor="text" w:y="1"/>
              <w:suppressOverlap/>
              <w:jc w:val="both"/>
              <w:rPr>
                <w:rFonts w:ascii="Times New Roman" w:hAnsi="Times New Roman" w:cs="Times New Roman"/>
                <w:lang w:val="id-ID"/>
              </w:rPr>
            </w:pPr>
            <w:r w:rsidRPr="0037796C">
              <w:rPr>
                <w:rFonts w:ascii="Times New Roman" w:hAnsi="Times New Roman" w:cs="Times New Roman"/>
              </w:rPr>
              <w:t xml:space="preserve">: </w:t>
            </w:r>
            <w:r w:rsidRPr="0037796C">
              <w:rPr>
                <w:rFonts w:ascii="Times New Roman" w:hAnsi="Times New Roman" w:cs="Times New Roman"/>
                <w:lang w:val="id-ID"/>
              </w:rPr>
              <w:t>Teknik Informatika</w:t>
            </w:r>
          </w:p>
          <w:p w14:paraId="69480561" w14:textId="77777777" w:rsidR="00EE52CF" w:rsidRPr="0037796C" w:rsidRDefault="00EE52CF">
            <w:pPr>
              <w:framePr w:hSpace="180" w:wrap="around" w:vAnchor="text" w:hAnchor="text" w:y="1"/>
              <w:suppressOverlap/>
              <w:jc w:val="both"/>
              <w:rPr>
                <w:rFonts w:ascii="Times New Roman" w:eastAsia="Times New Roman" w:hAnsi="Times New Roman" w:cs="Times New Roman"/>
                <w:lang w:val="sv-SE"/>
              </w:rPr>
            </w:pPr>
            <w:r w:rsidRPr="0037796C">
              <w:rPr>
                <w:rFonts w:ascii="Times New Roman" w:hAnsi="Times New Roman" w:cs="Times New Roman"/>
              </w:rPr>
              <w:t>: Universitas Respati Yogyakarta</w:t>
            </w:r>
          </w:p>
        </w:tc>
      </w:tr>
    </w:tbl>
    <w:p w14:paraId="11552F50" w14:textId="6FD74852" w:rsidR="00EE52CF" w:rsidRPr="0037796C" w:rsidRDefault="00E3405A" w:rsidP="00EE52CF">
      <w:pPr>
        <w:jc w:val="both"/>
        <w:rPr>
          <w:rFonts w:ascii="Times New Roman" w:eastAsia="Times New Roman" w:hAnsi="Times New Roman" w:cs="Times New Roman"/>
          <w:lang w:val="sv-SE"/>
        </w:rPr>
      </w:pPr>
      <w:ins w:id="2" w:author="Microsoft Office User" w:date="2019-02-17T01:27:00Z">
        <w:r>
          <w:rPr>
            <w:rFonts w:ascii="Times New Roman" w:eastAsia="Times New Roman" w:hAnsi="Times New Roman" w:cs="Times New Roman"/>
            <w:lang w:val="sv-SE"/>
          </w:rPr>
          <w:br w:type="textWrapping" w:clear="all"/>
        </w:r>
      </w:ins>
    </w:p>
    <w:p w14:paraId="0C04C81D" w14:textId="07F36D20" w:rsidR="00EE52CF" w:rsidRPr="0037796C" w:rsidRDefault="00EE52CF" w:rsidP="00EE52CF">
      <w:pPr>
        <w:jc w:val="both"/>
        <w:rPr>
          <w:rFonts w:ascii="Times New Roman" w:eastAsia="Times New Roman" w:hAnsi="Times New Roman" w:cs="Times New Roman"/>
          <w:lang w:val="sv-SE"/>
        </w:rPr>
      </w:pPr>
      <w:r w:rsidRPr="0037796C">
        <w:rPr>
          <w:rFonts w:ascii="Times New Roman" w:eastAsia="Times New Roman" w:hAnsi="Times New Roman" w:cs="Times New Roman"/>
          <w:lang w:val="sv-SE"/>
        </w:rPr>
        <w:t>Isi Rekomendasi Karya Ilmiah itu sebagai berikut:</w:t>
      </w:r>
    </w:p>
    <w:p w14:paraId="20AE27D7" w14:textId="77777777" w:rsidR="00EE52CF" w:rsidRPr="0037796C" w:rsidRDefault="00EE52CF" w:rsidP="00EE52CF">
      <w:pPr>
        <w:jc w:val="both"/>
        <w:rPr>
          <w:rFonts w:ascii="Times New Roman" w:eastAsia="Times New Roman" w:hAnsi="Times New Roman" w:cs="Times New Roman"/>
          <w:lang w:val="sv-SE"/>
        </w:rPr>
      </w:pPr>
    </w:p>
    <w:p w14:paraId="2E7DAEEB" w14:textId="77777777" w:rsidR="00EE52CF" w:rsidRPr="0037796C" w:rsidRDefault="00EE52CF" w:rsidP="00EE52CF">
      <w:pPr>
        <w:jc w:val="both"/>
        <w:rPr>
          <w:rFonts w:ascii="Times New Roman" w:eastAsia="Times New Roman" w:hAnsi="Times New Roman" w:cs="Times New Roman"/>
        </w:rPr>
      </w:pPr>
      <w:r w:rsidRPr="0037796C">
        <w:rPr>
          <w:rFonts w:ascii="Times New Roman" w:eastAsia="Times New Roman" w:hAnsi="Times New Roman" w:cs="Times New Roman"/>
        </w:rPr>
        <w:t>Mutu</w:t>
      </w:r>
      <w:r w:rsidRPr="0037796C">
        <w:rPr>
          <w:rFonts w:ascii="Times New Roman" w:eastAsia="Times New Roman" w:hAnsi="Times New Roman" w:cs="Times New Roman"/>
        </w:rPr>
        <w:tab/>
      </w:r>
      <w:r w:rsidRPr="0037796C">
        <w:rPr>
          <w:rFonts w:ascii="Times New Roman" w:eastAsia="Times New Roman" w:hAnsi="Times New Roman" w:cs="Times New Roman"/>
        </w:rPr>
        <w:tab/>
      </w:r>
      <w:r w:rsidRPr="0037796C">
        <w:rPr>
          <w:rFonts w:ascii="Times New Roman" w:eastAsia="Times New Roman" w:hAnsi="Times New Roman" w:cs="Times New Roman"/>
        </w:rPr>
        <w:tab/>
        <w:t>: Amat baik / Baik / Cukup **)</w:t>
      </w:r>
    </w:p>
    <w:p w14:paraId="26AC318F" w14:textId="77777777" w:rsidR="00EE52CF" w:rsidRPr="0037796C" w:rsidRDefault="00EE52CF" w:rsidP="00EE52CF">
      <w:pPr>
        <w:jc w:val="both"/>
        <w:rPr>
          <w:rFonts w:ascii="Times New Roman" w:eastAsia="Times New Roman" w:hAnsi="Times New Roman" w:cs="Times New Roman"/>
        </w:rPr>
      </w:pPr>
      <w:r w:rsidRPr="0037796C">
        <w:rPr>
          <w:rFonts w:ascii="Times New Roman" w:eastAsia="Times New Roman" w:hAnsi="Times New Roman" w:cs="Times New Roman"/>
        </w:rPr>
        <w:t>Softifikasi</w:t>
      </w:r>
      <w:r w:rsidRPr="0037796C">
        <w:rPr>
          <w:rFonts w:ascii="Times New Roman" w:eastAsia="Times New Roman" w:hAnsi="Times New Roman" w:cs="Times New Roman"/>
        </w:rPr>
        <w:tab/>
      </w:r>
      <w:r w:rsidRPr="0037796C">
        <w:rPr>
          <w:rFonts w:ascii="Times New Roman" w:eastAsia="Times New Roman" w:hAnsi="Times New Roman" w:cs="Times New Roman"/>
        </w:rPr>
        <w:tab/>
        <w:t>: Amat baik / Baik / Cukup **)</w:t>
      </w:r>
    </w:p>
    <w:p w14:paraId="36F5F9AA" w14:textId="77777777" w:rsidR="00EE52CF" w:rsidRPr="0037796C" w:rsidRDefault="00EE52CF" w:rsidP="00EE52CF">
      <w:pPr>
        <w:jc w:val="both"/>
        <w:rPr>
          <w:rFonts w:ascii="Times New Roman" w:eastAsia="Times New Roman" w:hAnsi="Times New Roman" w:cs="Times New Roman"/>
        </w:rPr>
      </w:pPr>
      <w:r w:rsidRPr="0037796C">
        <w:rPr>
          <w:rFonts w:ascii="Times New Roman" w:eastAsia="Times New Roman" w:hAnsi="Times New Roman" w:cs="Times New Roman"/>
        </w:rPr>
        <w:t>Kemutakhiran</w:t>
      </w:r>
      <w:r w:rsidRPr="0037796C">
        <w:rPr>
          <w:rFonts w:ascii="Times New Roman" w:eastAsia="Times New Roman" w:hAnsi="Times New Roman" w:cs="Times New Roman"/>
        </w:rPr>
        <w:tab/>
      </w:r>
      <w:r w:rsidRPr="0037796C">
        <w:rPr>
          <w:rFonts w:ascii="Times New Roman" w:hAnsi="Times New Roman" w:cs="Times New Roman"/>
        </w:rPr>
        <w:tab/>
      </w:r>
      <w:r w:rsidRPr="0037796C">
        <w:rPr>
          <w:rFonts w:ascii="Times New Roman" w:eastAsia="Times New Roman" w:hAnsi="Times New Roman" w:cs="Times New Roman"/>
        </w:rPr>
        <w:t>: Amat baik / Baik / Cukup **)</w:t>
      </w:r>
    </w:p>
    <w:p w14:paraId="1577C9E0" w14:textId="77777777" w:rsidR="00EE52CF" w:rsidRPr="0037796C" w:rsidRDefault="00EE52CF" w:rsidP="00EE52CF">
      <w:pPr>
        <w:jc w:val="both"/>
        <w:rPr>
          <w:rFonts w:ascii="Times New Roman" w:eastAsia="Times New Roman" w:hAnsi="Times New Roman" w:cs="Times New Roman"/>
        </w:rPr>
      </w:pPr>
    </w:p>
    <w:p w14:paraId="2F88450F" w14:textId="77777777" w:rsidR="00EE52CF" w:rsidRPr="0037796C" w:rsidRDefault="00EE52CF" w:rsidP="00EE52CF">
      <w:pPr>
        <w:jc w:val="both"/>
        <w:rPr>
          <w:rFonts w:ascii="Times New Roman" w:eastAsia="Times New Roman" w:hAnsi="Times New Roman" w:cs="Times New Roman"/>
        </w:rPr>
      </w:pPr>
      <w:r w:rsidRPr="0037796C">
        <w:rPr>
          <w:rFonts w:ascii="Times New Roman" w:eastAsia="Times New Roman" w:hAnsi="Times New Roman" w:cs="Times New Roman"/>
        </w:rPr>
        <w:t>Demikian untuk digunakan sebagaimana mestinya.</w:t>
      </w:r>
    </w:p>
    <w:p w14:paraId="19CE0A26" w14:textId="77777777" w:rsidR="00EE52CF" w:rsidRPr="0037796C" w:rsidRDefault="00EE52CF" w:rsidP="00EE52CF">
      <w:pPr>
        <w:jc w:val="both"/>
        <w:rPr>
          <w:rFonts w:ascii="Times New Roman" w:eastAsia="Times New Roman" w:hAnsi="Times New Roman" w:cs="Times New Roman"/>
        </w:rPr>
      </w:pPr>
    </w:p>
    <w:p w14:paraId="1068020A" w14:textId="77777777" w:rsidR="00EE52CF" w:rsidRPr="0037796C" w:rsidRDefault="00EE52CF" w:rsidP="00EE52CF">
      <w:pPr>
        <w:jc w:val="right"/>
        <w:rPr>
          <w:rFonts w:ascii="Times New Roman" w:eastAsia="Times New Roman" w:hAnsi="Times New Roman" w:cs="Times New Roman"/>
          <w:lang w:val="id-ID"/>
        </w:rPr>
      </w:pPr>
      <w:r w:rsidRPr="0037796C">
        <w:rPr>
          <w:rFonts w:ascii="Times New Roman" w:eastAsia="Times New Roman" w:hAnsi="Times New Roman" w:cs="Times New Roman"/>
        </w:rPr>
        <w:t xml:space="preserve">Yogyakarta, </w:t>
      </w:r>
      <w:r w:rsidRPr="0037796C">
        <w:rPr>
          <w:rFonts w:ascii="Times New Roman" w:eastAsia="Times New Roman" w:hAnsi="Times New Roman" w:cs="Times New Roman"/>
          <w:lang w:val="id-ID"/>
        </w:rPr>
        <w:t>15 Maret 2017</w:t>
      </w:r>
    </w:p>
    <w:p w14:paraId="0122EFE3" w14:textId="77777777" w:rsidR="00EE52CF" w:rsidRPr="0037796C" w:rsidRDefault="00EE52CF" w:rsidP="00EE52CF">
      <w:pPr>
        <w:jc w:val="right"/>
        <w:rPr>
          <w:rFonts w:ascii="Times New Roman" w:eastAsia="Times New Roman" w:hAnsi="Times New Roman" w:cs="Times New Roman"/>
        </w:rPr>
      </w:pPr>
    </w:p>
    <w:p w14:paraId="3459780F" w14:textId="77777777" w:rsidR="00EE52CF" w:rsidRPr="0037796C" w:rsidRDefault="00EE52CF" w:rsidP="00EE52CF">
      <w:pPr>
        <w:jc w:val="right"/>
        <w:rPr>
          <w:rFonts w:ascii="Times New Roman" w:eastAsia="Times New Roman" w:hAnsi="Times New Roman" w:cs="Times New Roman"/>
          <w:lang w:val="sv-SE"/>
        </w:rPr>
      </w:pPr>
      <w:r w:rsidRPr="0037796C">
        <w:rPr>
          <w:rFonts w:ascii="Times New Roman" w:eastAsia="Times New Roman" w:hAnsi="Times New Roman" w:cs="Times New Roman"/>
        </w:rPr>
        <w:t>Yang me</w:t>
      </w:r>
      <w:r w:rsidRPr="0037796C">
        <w:rPr>
          <w:rFonts w:ascii="Times New Roman" w:eastAsia="Times New Roman" w:hAnsi="Times New Roman" w:cs="Times New Roman"/>
          <w:lang w:val="sv-SE"/>
        </w:rPr>
        <w:t>mberikan rekomendasi,</w:t>
      </w:r>
    </w:p>
    <w:p w14:paraId="675FB1D0" w14:textId="77777777" w:rsidR="00EE52CF" w:rsidRPr="0037796C" w:rsidRDefault="00EE52CF" w:rsidP="00EE52CF">
      <w:pPr>
        <w:jc w:val="right"/>
        <w:rPr>
          <w:rFonts w:ascii="Times New Roman" w:eastAsia="Times New Roman" w:hAnsi="Times New Roman" w:cs="Times New Roman"/>
          <w:lang w:val="sv-SE"/>
        </w:rPr>
      </w:pPr>
    </w:p>
    <w:p w14:paraId="5D356026" w14:textId="77777777" w:rsidR="00EE52CF" w:rsidRPr="0037796C" w:rsidRDefault="00EE52CF" w:rsidP="00EE52CF">
      <w:pPr>
        <w:jc w:val="right"/>
        <w:rPr>
          <w:rFonts w:ascii="Times New Roman" w:eastAsia="Times New Roman" w:hAnsi="Times New Roman" w:cs="Times New Roman"/>
          <w:lang w:val="sv-SE"/>
        </w:rPr>
      </w:pPr>
    </w:p>
    <w:p w14:paraId="63B68365" w14:textId="77777777" w:rsidR="00EE52CF" w:rsidRPr="0037796C" w:rsidRDefault="00EE52CF" w:rsidP="00EE52CF">
      <w:pPr>
        <w:jc w:val="right"/>
        <w:rPr>
          <w:rFonts w:ascii="Times New Roman" w:eastAsia="Times New Roman" w:hAnsi="Times New Roman" w:cs="Times New Roman"/>
          <w:lang w:val="sv-SE"/>
        </w:rPr>
      </w:pPr>
    </w:p>
    <w:p w14:paraId="6BDBA19D" w14:textId="77777777" w:rsidR="00EE52CF" w:rsidRPr="0037796C" w:rsidRDefault="00EE52CF" w:rsidP="00EE52CF">
      <w:pPr>
        <w:jc w:val="right"/>
        <w:rPr>
          <w:rFonts w:ascii="Times New Roman" w:eastAsia="Times New Roman" w:hAnsi="Times New Roman" w:cs="Times New Roman"/>
          <w:lang w:val="sv-SE"/>
        </w:rPr>
      </w:pPr>
    </w:p>
    <w:p w14:paraId="63D401C3" w14:textId="77777777" w:rsidR="00EE52CF" w:rsidRPr="0037796C" w:rsidRDefault="00EE52CF" w:rsidP="00EE52CF">
      <w:pPr>
        <w:jc w:val="right"/>
        <w:rPr>
          <w:rFonts w:ascii="Times New Roman" w:eastAsia="Times New Roman" w:hAnsi="Times New Roman" w:cs="Times New Roman"/>
          <w:lang w:val="sv-SE"/>
        </w:rPr>
      </w:pPr>
    </w:p>
    <w:p w14:paraId="57548E40" w14:textId="77777777" w:rsidR="00EE52CF" w:rsidRPr="0037796C" w:rsidRDefault="00EE52CF" w:rsidP="00EE52CF">
      <w:pPr>
        <w:jc w:val="right"/>
        <w:rPr>
          <w:rFonts w:ascii="Times New Roman" w:hAnsi="Times New Roman" w:cs="Times New Roman"/>
        </w:rPr>
      </w:pPr>
      <w:r w:rsidRPr="0037796C">
        <w:rPr>
          <w:rFonts w:ascii="Times New Roman" w:hAnsi="Times New Roman" w:cs="Times New Roman"/>
        </w:rPr>
        <w:t>(</w:t>
      </w:r>
      <w:r w:rsidRPr="0037796C">
        <w:rPr>
          <w:rFonts w:ascii="Times New Roman" w:hAnsi="Times New Roman" w:cs="Times New Roman"/>
          <w:lang w:val="id-ID"/>
        </w:rPr>
        <w:t>Sri Hasta Mulyani, S.Kom.,M.Kom</w:t>
      </w:r>
      <w:r w:rsidRPr="0037796C">
        <w:rPr>
          <w:rFonts w:ascii="Times New Roman" w:hAnsi="Times New Roman" w:cs="Times New Roman"/>
        </w:rPr>
        <w:t>)</w:t>
      </w:r>
    </w:p>
    <w:p w14:paraId="61E2031E" w14:textId="77777777" w:rsidR="00EE52CF" w:rsidRPr="0037796C" w:rsidRDefault="00EE52CF" w:rsidP="00EE52CF">
      <w:pPr>
        <w:jc w:val="right"/>
        <w:rPr>
          <w:rFonts w:ascii="Times New Roman" w:hAnsi="Times New Roman" w:cs="Times New Roman"/>
          <w:lang w:val="id-ID"/>
        </w:rPr>
      </w:pPr>
      <w:r w:rsidRPr="0037796C">
        <w:rPr>
          <w:rFonts w:ascii="Times New Roman" w:hAnsi="Times New Roman" w:cs="Times New Roman"/>
        </w:rPr>
        <w:t xml:space="preserve">NIK. </w:t>
      </w:r>
      <w:r w:rsidRPr="0037796C">
        <w:rPr>
          <w:rFonts w:ascii="Times New Roman" w:hAnsi="Times New Roman" w:cs="Times New Roman"/>
          <w:lang w:val="id-ID"/>
        </w:rPr>
        <w:t>430208004</w:t>
      </w:r>
    </w:p>
    <w:p w14:paraId="4C3E0797" w14:textId="0B53B47F" w:rsidR="00AF7C5D" w:rsidRPr="0037796C" w:rsidRDefault="00AF7C5D">
      <w:pPr>
        <w:rPr>
          <w:rFonts w:ascii="Times New Roman" w:hAnsi="Times New Roman" w:cs="Times New Roman"/>
        </w:rPr>
      </w:pPr>
    </w:p>
    <w:p w14:paraId="25402C5A" w14:textId="29F245B9" w:rsidR="0037796C" w:rsidRPr="0037796C" w:rsidRDefault="0037796C">
      <w:pPr>
        <w:rPr>
          <w:rFonts w:ascii="Times New Roman" w:hAnsi="Times New Roman" w:cs="Times New Roman"/>
        </w:rPr>
      </w:pPr>
    </w:p>
    <w:sdt>
      <w:sdtPr>
        <w:id w:val="-1730611576"/>
        <w:docPartObj>
          <w:docPartGallery w:val="Table of Contents"/>
          <w:docPartUnique/>
        </w:docPartObj>
      </w:sdtPr>
      <w:sdtEndPr>
        <w:rPr>
          <w:rFonts w:asciiTheme="minorHAnsi" w:eastAsiaTheme="minorHAnsi" w:hAnsiTheme="minorHAnsi" w:cstheme="minorBidi"/>
          <w:noProof/>
          <w:color w:val="auto"/>
          <w:sz w:val="24"/>
          <w:szCs w:val="24"/>
          <w:lang w:val="en-ID"/>
        </w:rPr>
      </w:sdtEndPr>
      <w:sdtContent>
        <w:p w14:paraId="7D839C99" w14:textId="0BFA4966" w:rsidR="00C92053" w:rsidRPr="00C92053" w:rsidRDefault="00C92053" w:rsidP="00C92053">
          <w:pPr>
            <w:pStyle w:val="TOCHeading"/>
            <w:jc w:val="center"/>
            <w:rPr>
              <w:color w:val="000000" w:themeColor="text1"/>
            </w:rPr>
          </w:pPr>
          <w:r w:rsidRPr="00C92053">
            <w:rPr>
              <w:color w:val="000000" w:themeColor="text1"/>
            </w:rPr>
            <w:t>DAFTAR ISI</w:t>
          </w:r>
        </w:p>
        <w:p w14:paraId="39C4927B" w14:textId="0C8ED8BB" w:rsidR="00C92053" w:rsidRDefault="00C92053">
          <w:pPr>
            <w:pStyle w:val="TOC1"/>
            <w:tabs>
              <w:tab w:val="right" w:leader="dot" w:pos="8488"/>
            </w:tabs>
            <w:rPr>
              <w:rFonts w:eastAsiaTheme="minorEastAsia"/>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305653" w:history="1">
            <w:r w:rsidRPr="00C662FC">
              <w:rPr>
                <w:rStyle w:val="Hyperlink"/>
                <w:rFonts w:ascii="Times New Roman" w:hAnsi="Times New Roman" w:cs="Times New Roman"/>
                <w:noProof/>
              </w:rPr>
              <w:t>BAB I</w:t>
            </w:r>
            <w:r>
              <w:rPr>
                <w:noProof/>
                <w:webHidden/>
              </w:rPr>
              <w:tab/>
            </w:r>
            <w:r>
              <w:rPr>
                <w:noProof/>
                <w:webHidden/>
              </w:rPr>
              <w:fldChar w:fldCharType="begin"/>
            </w:r>
            <w:r>
              <w:rPr>
                <w:noProof/>
                <w:webHidden/>
              </w:rPr>
              <w:instrText xml:space="preserve"> PAGEREF _Toc1305653 \h </w:instrText>
            </w:r>
            <w:r>
              <w:rPr>
                <w:noProof/>
                <w:webHidden/>
              </w:rPr>
            </w:r>
            <w:r>
              <w:rPr>
                <w:noProof/>
                <w:webHidden/>
              </w:rPr>
              <w:fldChar w:fldCharType="separate"/>
            </w:r>
            <w:r>
              <w:rPr>
                <w:noProof/>
                <w:webHidden/>
              </w:rPr>
              <w:t>4</w:t>
            </w:r>
            <w:r>
              <w:rPr>
                <w:noProof/>
                <w:webHidden/>
              </w:rPr>
              <w:fldChar w:fldCharType="end"/>
            </w:r>
          </w:hyperlink>
        </w:p>
        <w:p w14:paraId="45344A81" w14:textId="1E86AF94" w:rsidR="00C92053" w:rsidRDefault="00C92053">
          <w:pPr>
            <w:pStyle w:val="TOC1"/>
            <w:tabs>
              <w:tab w:val="right" w:leader="dot" w:pos="8488"/>
            </w:tabs>
            <w:rPr>
              <w:rFonts w:eastAsiaTheme="minorEastAsia"/>
              <w:b w:val="0"/>
              <w:bCs w:val="0"/>
              <w:caps w:val="0"/>
              <w:noProof/>
              <w:sz w:val="24"/>
              <w:szCs w:val="24"/>
            </w:rPr>
          </w:pPr>
          <w:hyperlink w:anchor="_Toc1305654" w:history="1">
            <w:r w:rsidRPr="00C662FC">
              <w:rPr>
                <w:rStyle w:val="Hyperlink"/>
                <w:noProof/>
              </w:rPr>
              <w:t>PENDAHULUAN</w:t>
            </w:r>
            <w:r>
              <w:rPr>
                <w:noProof/>
                <w:webHidden/>
              </w:rPr>
              <w:tab/>
            </w:r>
            <w:r>
              <w:rPr>
                <w:noProof/>
                <w:webHidden/>
              </w:rPr>
              <w:fldChar w:fldCharType="begin"/>
            </w:r>
            <w:r>
              <w:rPr>
                <w:noProof/>
                <w:webHidden/>
              </w:rPr>
              <w:instrText xml:space="preserve"> PAGEREF _Toc1305654 \h </w:instrText>
            </w:r>
            <w:r>
              <w:rPr>
                <w:noProof/>
                <w:webHidden/>
              </w:rPr>
            </w:r>
            <w:r>
              <w:rPr>
                <w:noProof/>
                <w:webHidden/>
              </w:rPr>
              <w:fldChar w:fldCharType="separate"/>
            </w:r>
            <w:r>
              <w:rPr>
                <w:noProof/>
                <w:webHidden/>
              </w:rPr>
              <w:t>4</w:t>
            </w:r>
            <w:r>
              <w:rPr>
                <w:noProof/>
                <w:webHidden/>
              </w:rPr>
              <w:fldChar w:fldCharType="end"/>
            </w:r>
          </w:hyperlink>
        </w:p>
        <w:p w14:paraId="021B1E32" w14:textId="50ADCE91" w:rsidR="00C92053" w:rsidRDefault="00C92053">
          <w:pPr>
            <w:pStyle w:val="TOC2"/>
            <w:tabs>
              <w:tab w:val="left" w:pos="432"/>
              <w:tab w:val="right" w:leader="dot" w:pos="8488"/>
            </w:tabs>
            <w:rPr>
              <w:rFonts w:eastAsiaTheme="minorEastAsia"/>
              <w:b/>
              <w:bCs/>
              <w:smallCaps w:val="0"/>
              <w:noProof/>
              <w:sz w:val="24"/>
              <w:szCs w:val="24"/>
            </w:rPr>
          </w:pPr>
          <w:hyperlink w:anchor="_Toc1305655" w:history="1">
            <w:r w:rsidRPr="00C662FC">
              <w:rPr>
                <w:rStyle w:val="Hyperlink"/>
                <w:noProof/>
              </w:rPr>
              <w:t>A.</w:t>
            </w:r>
            <w:r>
              <w:rPr>
                <w:rFonts w:eastAsiaTheme="minorEastAsia"/>
                <w:b/>
                <w:bCs/>
                <w:smallCaps w:val="0"/>
                <w:noProof/>
                <w:sz w:val="24"/>
                <w:szCs w:val="24"/>
              </w:rPr>
              <w:tab/>
            </w:r>
            <w:r w:rsidRPr="00C662FC">
              <w:rPr>
                <w:rStyle w:val="Hyperlink"/>
                <w:noProof/>
              </w:rPr>
              <w:t>Latar Belakang Masalah</w:t>
            </w:r>
            <w:r>
              <w:rPr>
                <w:noProof/>
                <w:webHidden/>
              </w:rPr>
              <w:tab/>
            </w:r>
            <w:r>
              <w:rPr>
                <w:noProof/>
                <w:webHidden/>
              </w:rPr>
              <w:fldChar w:fldCharType="begin"/>
            </w:r>
            <w:r>
              <w:rPr>
                <w:noProof/>
                <w:webHidden/>
              </w:rPr>
              <w:instrText xml:space="preserve"> PAGEREF _Toc1305655 \h </w:instrText>
            </w:r>
            <w:r>
              <w:rPr>
                <w:noProof/>
                <w:webHidden/>
              </w:rPr>
            </w:r>
            <w:r>
              <w:rPr>
                <w:noProof/>
                <w:webHidden/>
              </w:rPr>
              <w:fldChar w:fldCharType="separate"/>
            </w:r>
            <w:r>
              <w:rPr>
                <w:noProof/>
                <w:webHidden/>
              </w:rPr>
              <w:t>4</w:t>
            </w:r>
            <w:r>
              <w:rPr>
                <w:noProof/>
                <w:webHidden/>
              </w:rPr>
              <w:fldChar w:fldCharType="end"/>
            </w:r>
          </w:hyperlink>
        </w:p>
        <w:p w14:paraId="656203C8" w14:textId="13F43D9D" w:rsidR="00C92053" w:rsidRDefault="00C92053">
          <w:pPr>
            <w:pStyle w:val="TOC2"/>
            <w:tabs>
              <w:tab w:val="left" w:pos="422"/>
              <w:tab w:val="right" w:leader="dot" w:pos="8488"/>
            </w:tabs>
            <w:rPr>
              <w:rFonts w:eastAsiaTheme="minorEastAsia"/>
              <w:b/>
              <w:bCs/>
              <w:smallCaps w:val="0"/>
              <w:noProof/>
              <w:sz w:val="24"/>
              <w:szCs w:val="24"/>
            </w:rPr>
          </w:pPr>
          <w:hyperlink w:anchor="_Toc1305656" w:history="1">
            <w:r w:rsidRPr="00C662FC">
              <w:rPr>
                <w:rStyle w:val="Hyperlink"/>
                <w:noProof/>
              </w:rPr>
              <w:t>B.</w:t>
            </w:r>
            <w:r>
              <w:rPr>
                <w:rFonts w:eastAsiaTheme="minorEastAsia"/>
                <w:b/>
                <w:bCs/>
                <w:smallCaps w:val="0"/>
                <w:noProof/>
                <w:sz w:val="24"/>
                <w:szCs w:val="24"/>
              </w:rPr>
              <w:tab/>
            </w:r>
            <w:r w:rsidRPr="00C662FC">
              <w:rPr>
                <w:rStyle w:val="Hyperlink"/>
                <w:noProof/>
              </w:rPr>
              <w:t>Rumusan Masalah</w:t>
            </w:r>
            <w:r>
              <w:rPr>
                <w:noProof/>
                <w:webHidden/>
              </w:rPr>
              <w:tab/>
            </w:r>
            <w:r>
              <w:rPr>
                <w:noProof/>
                <w:webHidden/>
              </w:rPr>
              <w:fldChar w:fldCharType="begin"/>
            </w:r>
            <w:r>
              <w:rPr>
                <w:noProof/>
                <w:webHidden/>
              </w:rPr>
              <w:instrText xml:space="preserve"> PAGEREF _Toc1305656 \h </w:instrText>
            </w:r>
            <w:r>
              <w:rPr>
                <w:noProof/>
                <w:webHidden/>
              </w:rPr>
            </w:r>
            <w:r>
              <w:rPr>
                <w:noProof/>
                <w:webHidden/>
              </w:rPr>
              <w:fldChar w:fldCharType="separate"/>
            </w:r>
            <w:r>
              <w:rPr>
                <w:noProof/>
                <w:webHidden/>
              </w:rPr>
              <w:t>5</w:t>
            </w:r>
            <w:r>
              <w:rPr>
                <w:noProof/>
                <w:webHidden/>
              </w:rPr>
              <w:fldChar w:fldCharType="end"/>
            </w:r>
          </w:hyperlink>
        </w:p>
        <w:p w14:paraId="7C380285" w14:textId="4832E7EA" w:rsidR="00C92053" w:rsidRDefault="00C92053">
          <w:pPr>
            <w:pStyle w:val="TOC2"/>
            <w:tabs>
              <w:tab w:val="left" w:pos="415"/>
              <w:tab w:val="right" w:leader="dot" w:pos="8488"/>
            </w:tabs>
            <w:rPr>
              <w:rFonts w:eastAsiaTheme="minorEastAsia"/>
              <w:b/>
              <w:bCs/>
              <w:smallCaps w:val="0"/>
              <w:noProof/>
              <w:sz w:val="24"/>
              <w:szCs w:val="24"/>
            </w:rPr>
          </w:pPr>
          <w:hyperlink w:anchor="_Toc1305657" w:history="1">
            <w:r w:rsidRPr="00C662FC">
              <w:rPr>
                <w:rStyle w:val="Hyperlink"/>
                <w:noProof/>
              </w:rPr>
              <w:t>C.</w:t>
            </w:r>
            <w:r>
              <w:rPr>
                <w:rFonts w:eastAsiaTheme="minorEastAsia"/>
                <w:b/>
                <w:bCs/>
                <w:smallCaps w:val="0"/>
                <w:noProof/>
                <w:sz w:val="24"/>
                <w:szCs w:val="24"/>
              </w:rPr>
              <w:tab/>
            </w:r>
            <w:r w:rsidRPr="00C662FC">
              <w:rPr>
                <w:rStyle w:val="Hyperlink"/>
                <w:noProof/>
              </w:rPr>
              <w:t>Tujuan Penelitian</w:t>
            </w:r>
            <w:r>
              <w:rPr>
                <w:noProof/>
                <w:webHidden/>
              </w:rPr>
              <w:tab/>
            </w:r>
            <w:r>
              <w:rPr>
                <w:noProof/>
                <w:webHidden/>
              </w:rPr>
              <w:fldChar w:fldCharType="begin"/>
            </w:r>
            <w:r>
              <w:rPr>
                <w:noProof/>
                <w:webHidden/>
              </w:rPr>
              <w:instrText xml:space="preserve"> PAGEREF _Toc1305657 \h </w:instrText>
            </w:r>
            <w:r>
              <w:rPr>
                <w:noProof/>
                <w:webHidden/>
              </w:rPr>
            </w:r>
            <w:r>
              <w:rPr>
                <w:noProof/>
                <w:webHidden/>
              </w:rPr>
              <w:fldChar w:fldCharType="separate"/>
            </w:r>
            <w:r>
              <w:rPr>
                <w:noProof/>
                <w:webHidden/>
              </w:rPr>
              <w:t>5</w:t>
            </w:r>
            <w:r>
              <w:rPr>
                <w:noProof/>
                <w:webHidden/>
              </w:rPr>
              <w:fldChar w:fldCharType="end"/>
            </w:r>
          </w:hyperlink>
        </w:p>
        <w:p w14:paraId="0BC5AA9F" w14:textId="33AB02C2" w:rsidR="00C92053" w:rsidRDefault="00C92053">
          <w:pPr>
            <w:pStyle w:val="TOC2"/>
            <w:tabs>
              <w:tab w:val="left" w:pos="437"/>
              <w:tab w:val="right" w:leader="dot" w:pos="8488"/>
            </w:tabs>
            <w:rPr>
              <w:rFonts w:eastAsiaTheme="minorEastAsia"/>
              <w:b/>
              <w:bCs/>
              <w:smallCaps w:val="0"/>
              <w:noProof/>
              <w:sz w:val="24"/>
              <w:szCs w:val="24"/>
            </w:rPr>
          </w:pPr>
          <w:hyperlink w:anchor="_Toc1305658" w:history="1">
            <w:r w:rsidRPr="00C662FC">
              <w:rPr>
                <w:rStyle w:val="Hyperlink"/>
                <w:noProof/>
              </w:rPr>
              <w:t>D.</w:t>
            </w:r>
            <w:r>
              <w:rPr>
                <w:rFonts w:eastAsiaTheme="minorEastAsia"/>
                <w:b/>
                <w:bCs/>
                <w:smallCaps w:val="0"/>
                <w:noProof/>
                <w:sz w:val="24"/>
                <w:szCs w:val="24"/>
              </w:rPr>
              <w:tab/>
            </w:r>
            <w:r w:rsidRPr="00C662FC">
              <w:rPr>
                <w:rStyle w:val="Hyperlink"/>
                <w:noProof/>
              </w:rPr>
              <w:t>Batasan Masalah</w:t>
            </w:r>
            <w:r>
              <w:rPr>
                <w:noProof/>
                <w:webHidden/>
              </w:rPr>
              <w:tab/>
            </w:r>
            <w:r>
              <w:rPr>
                <w:noProof/>
                <w:webHidden/>
              </w:rPr>
              <w:fldChar w:fldCharType="begin"/>
            </w:r>
            <w:r>
              <w:rPr>
                <w:noProof/>
                <w:webHidden/>
              </w:rPr>
              <w:instrText xml:space="preserve"> PAGEREF _Toc1305658 \h </w:instrText>
            </w:r>
            <w:r>
              <w:rPr>
                <w:noProof/>
                <w:webHidden/>
              </w:rPr>
            </w:r>
            <w:r>
              <w:rPr>
                <w:noProof/>
                <w:webHidden/>
              </w:rPr>
              <w:fldChar w:fldCharType="separate"/>
            </w:r>
            <w:r>
              <w:rPr>
                <w:noProof/>
                <w:webHidden/>
              </w:rPr>
              <w:t>5</w:t>
            </w:r>
            <w:r>
              <w:rPr>
                <w:noProof/>
                <w:webHidden/>
              </w:rPr>
              <w:fldChar w:fldCharType="end"/>
            </w:r>
          </w:hyperlink>
        </w:p>
        <w:p w14:paraId="392F4471" w14:textId="597DFA24" w:rsidR="00C92053" w:rsidRDefault="00C92053">
          <w:pPr>
            <w:pStyle w:val="TOC2"/>
            <w:tabs>
              <w:tab w:val="left" w:pos="406"/>
              <w:tab w:val="right" w:leader="dot" w:pos="8488"/>
            </w:tabs>
            <w:rPr>
              <w:rFonts w:eastAsiaTheme="minorEastAsia"/>
              <w:b/>
              <w:bCs/>
              <w:smallCaps w:val="0"/>
              <w:noProof/>
              <w:sz w:val="24"/>
              <w:szCs w:val="24"/>
            </w:rPr>
          </w:pPr>
          <w:hyperlink w:anchor="_Toc1305659" w:history="1">
            <w:r w:rsidRPr="00C662FC">
              <w:rPr>
                <w:rStyle w:val="Hyperlink"/>
                <w:noProof/>
              </w:rPr>
              <w:t>E.</w:t>
            </w:r>
            <w:r>
              <w:rPr>
                <w:rFonts w:eastAsiaTheme="minorEastAsia"/>
                <w:b/>
                <w:bCs/>
                <w:smallCaps w:val="0"/>
                <w:noProof/>
                <w:sz w:val="24"/>
                <w:szCs w:val="24"/>
              </w:rPr>
              <w:tab/>
            </w:r>
            <w:r w:rsidRPr="00C662FC">
              <w:rPr>
                <w:rStyle w:val="Hyperlink"/>
                <w:noProof/>
              </w:rPr>
              <w:t>Manfaat Penelitian</w:t>
            </w:r>
            <w:r>
              <w:rPr>
                <w:noProof/>
                <w:webHidden/>
              </w:rPr>
              <w:tab/>
            </w:r>
            <w:r>
              <w:rPr>
                <w:noProof/>
                <w:webHidden/>
              </w:rPr>
              <w:fldChar w:fldCharType="begin"/>
            </w:r>
            <w:r>
              <w:rPr>
                <w:noProof/>
                <w:webHidden/>
              </w:rPr>
              <w:instrText xml:space="preserve"> PAGEREF _Toc1305659 \h </w:instrText>
            </w:r>
            <w:r>
              <w:rPr>
                <w:noProof/>
                <w:webHidden/>
              </w:rPr>
            </w:r>
            <w:r>
              <w:rPr>
                <w:noProof/>
                <w:webHidden/>
              </w:rPr>
              <w:fldChar w:fldCharType="separate"/>
            </w:r>
            <w:r>
              <w:rPr>
                <w:noProof/>
                <w:webHidden/>
              </w:rPr>
              <w:t>5</w:t>
            </w:r>
            <w:r>
              <w:rPr>
                <w:noProof/>
                <w:webHidden/>
              </w:rPr>
              <w:fldChar w:fldCharType="end"/>
            </w:r>
          </w:hyperlink>
        </w:p>
        <w:p w14:paraId="6561831B" w14:textId="10147839" w:rsidR="00C92053" w:rsidRDefault="00C92053">
          <w:pPr>
            <w:pStyle w:val="TOC1"/>
            <w:tabs>
              <w:tab w:val="right" w:leader="dot" w:pos="8488"/>
            </w:tabs>
            <w:rPr>
              <w:rFonts w:eastAsiaTheme="minorEastAsia"/>
              <w:b w:val="0"/>
              <w:bCs w:val="0"/>
              <w:caps w:val="0"/>
              <w:noProof/>
              <w:sz w:val="24"/>
              <w:szCs w:val="24"/>
            </w:rPr>
          </w:pPr>
          <w:hyperlink w:anchor="_Toc1305660" w:history="1">
            <w:r w:rsidRPr="00C662FC">
              <w:rPr>
                <w:rStyle w:val="Hyperlink"/>
                <w:noProof/>
              </w:rPr>
              <w:t>BAB II</w:t>
            </w:r>
            <w:r>
              <w:rPr>
                <w:noProof/>
                <w:webHidden/>
              </w:rPr>
              <w:tab/>
            </w:r>
            <w:r>
              <w:rPr>
                <w:noProof/>
                <w:webHidden/>
              </w:rPr>
              <w:fldChar w:fldCharType="begin"/>
            </w:r>
            <w:r>
              <w:rPr>
                <w:noProof/>
                <w:webHidden/>
              </w:rPr>
              <w:instrText xml:space="preserve"> PAGEREF _Toc1305660 \h </w:instrText>
            </w:r>
            <w:r>
              <w:rPr>
                <w:noProof/>
                <w:webHidden/>
              </w:rPr>
            </w:r>
            <w:r>
              <w:rPr>
                <w:noProof/>
                <w:webHidden/>
              </w:rPr>
              <w:fldChar w:fldCharType="separate"/>
            </w:r>
            <w:r>
              <w:rPr>
                <w:noProof/>
                <w:webHidden/>
              </w:rPr>
              <w:t>7</w:t>
            </w:r>
            <w:r>
              <w:rPr>
                <w:noProof/>
                <w:webHidden/>
              </w:rPr>
              <w:fldChar w:fldCharType="end"/>
            </w:r>
          </w:hyperlink>
        </w:p>
        <w:p w14:paraId="68EF9DC4" w14:textId="4B2D8A60" w:rsidR="00C92053" w:rsidRDefault="00C92053">
          <w:pPr>
            <w:pStyle w:val="TOC1"/>
            <w:tabs>
              <w:tab w:val="right" w:leader="dot" w:pos="8488"/>
            </w:tabs>
            <w:rPr>
              <w:rFonts w:eastAsiaTheme="minorEastAsia"/>
              <w:b w:val="0"/>
              <w:bCs w:val="0"/>
              <w:caps w:val="0"/>
              <w:noProof/>
              <w:sz w:val="24"/>
              <w:szCs w:val="24"/>
            </w:rPr>
          </w:pPr>
          <w:hyperlink w:anchor="_Toc1305661" w:history="1">
            <w:r w:rsidRPr="00C662FC">
              <w:rPr>
                <w:rStyle w:val="Hyperlink"/>
                <w:noProof/>
              </w:rPr>
              <w:t>TINJAUAN PUSTAKA</w:t>
            </w:r>
            <w:r>
              <w:rPr>
                <w:noProof/>
                <w:webHidden/>
              </w:rPr>
              <w:tab/>
            </w:r>
            <w:r>
              <w:rPr>
                <w:noProof/>
                <w:webHidden/>
              </w:rPr>
              <w:fldChar w:fldCharType="begin"/>
            </w:r>
            <w:r>
              <w:rPr>
                <w:noProof/>
                <w:webHidden/>
              </w:rPr>
              <w:instrText xml:space="preserve"> PAGEREF _Toc1305661 \h </w:instrText>
            </w:r>
            <w:r>
              <w:rPr>
                <w:noProof/>
                <w:webHidden/>
              </w:rPr>
            </w:r>
            <w:r>
              <w:rPr>
                <w:noProof/>
                <w:webHidden/>
              </w:rPr>
              <w:fldChar w:fldCharType="separate"/>
            </w:r>
            <w:r>
              <w:rPr>
                <w:noProof/>
                <w:webHidden/>
              </w:rPr>
              <w:t>7</w:t>
            </w:r>
            <w:r>
              <w:rPr>
                <w:noProof/>
                <w:webHidden/>
              </w:rPr>
              <w:fldChar w:fldCharType="end"/>
            </w:r>
          </w:hyperlink>
        </w:p>
        <w:p w14:paraId="4B8444D0" w14:textId="17ABF993" w:rsidR="00C92053" w:rsidRDefault="00C92053">
          <w:pPr>
            <w:pStyle w:val="TOC1"/>
            <w:tabs>
              <w:tab w:val="right" w:leader="dot" w:pos="8488"/>
            </w:tabs>
            <w:rPr>
              <w:rFonts w:eastAsiaTheme="minorEastAsia"/>
              <w:b w:val="0"/>
              <w:bCs w:val="0"/>
              <w:caps w:val="0"/>
              <w:noProof/>
              <w:sz w:val="24"/>
              <w:szCs w:val="24"/>
            </w:rPr>
          </w:pPr>
          <w:hyperlink w:anchor="_Toc1305662" w:history="1">
            <w:r w:rsidRPr="00C662FC">
              <w:rPr>
                <w:rStyle w:val="Hyperlink"/>
                <w:rFonts w:ascii="Times New Roman" w:hAnsi="Times New Roman" w:cs="Times New Roman"/>
                <w:noProof/>
              </w:rPr>
              <w:t>DAFTAR PUSTAKA</w:t>
            </w:r>
            <w:r>
              <w:rPr>
                <w:noProof/>
                <w:webHidden/>
              </w:rPr>
              <w:tab/>
            </w:r>
            <w:r>
              <w:rPr>
                <w:noProof/>
                <w:webHidden/>
              </w:rPr>
              <w:fldChar w:fldCharType="begin"/>
            </w:r>
            <w:r>
              <w:rPr>
                <w:noProof/>
                <w:webHidden/>
              </w:rPr>
              <w:instrText xml:space="preserve"> PAGEREF _Toc1305662 \h </w:instrText>
            </w:r>
            <w:r>
              <w:rPr>
                <w:noProof/>
                <w:webHidden/>
              </w:rPr>
            </w:r>
            <w:r>
              <w:rPr>
                <w:noProof/>
                <w:webHidden/>
              </w:rPr>
              <w:fldChar w:fldCharType="separate"/>
            </w:r>
            <w:r>
              <w:rPr>
                <w:noProof/>
                <w:webHidden/>
              </w:rPr>
              <w:t>14</w:t>
            </w:r>
            <w:r>
              <w:rPr>
                <w:noProof/>
                <w:webHidden/>
              </w:rPr>
              <w:fldChar w:fldCharType="end"/>
            </w:r>
          </w:hyperlink>
        </w:p>
        <w:p w14:paraId="3D1B91EB" w14:textId="3B9228B0" w:rsidR="00C92053" w:rsidRDefault="00C92053">
          <w:r>
            <w:rPr>
              <w:b/>
              <w:bCs/>
              <w:noProof/>
            </w:rPr>
            <w:fldChar w:fldCharType="end"/>
          </w:r>
        </w:p>
      </w:sdtContent>
    </w:sdt>
    <w:p w14:paraId="4E69998E" w14:textId="4434C423" w:rsidR="0037796C" w:rsidRPr="0037796C" w:rsidRDefault="0037796C">
      <w:pPr>
        <w:rPr>
          <w:rFonts w:ascii="Times New Roman" w:hAnsi="Times New Roman" w:cs="Times New Roman"/>
        </w:rPr>
      </w:pPr>
    </w:p>
    <w:p w14:paraId="37554D9B" w14:textId="5E8EF372" w:rsidR="0037796C" w:rsidRPr="0037796C" w:rsidRDefault="0037796C">
      <w:pPr>
        <w:rPr>
          <w:rFonts w:ascii="Times New Roman" w:hAnsi="Times New Roman" w:cs="Times New Roman"/>
        </w:rPr>
      </w:pPr>
    </w:p>
    <w:p w14:paraId="2D1E48D6" w14:textId="7DDD0D35" w:rsidR="0037796C" w:rsidRPr="0037796C" w:rsidRDefault="0037796C">
      <w:pPr>
        <w:rPr>
          <w:rFonts w:ascii="Times New Roman" w:hAnsi="Times New Roman" w:cs="Times New Roman"/>
        </w:rPr>
      </w:pPr>
    </w:p>
    <w:p w14:paraId="4DCE66B2" w14:textId="77777777" w:rsidR="0037796C" w:rsidRDefault="0037796C" w:rsidP="0037796C">
      <w:pPr>
        <w:rPr>
          <w:rFonts w:ascii="Times New Roman" w:hAnsi="Times New Roman" w:cs="Times New Roman"/>
        </w:rPr>
      </w:pPr>
    </w:p>
    <w:p w14:paraId="69AA7FCD" w14:textId="77777777" w:rsidR="0037796C" w:rsidRDefault="0037796C" w:rsidP="0037796C">
      <w:pPr>
        <w:rPr>
          <w:rFonts w:ascii="Times New Roman" w:hAnsi="Times New Roman" w:cs="Times New Roman"/>
        </w:rPr>
      </w:pPr>
    </w:p>
    <w:p w14:paraId="09A401F5" w14:textId="77777777" w:rsidR="0037796C" w:rsidRDefault="0037796C" w:rsidP="0037796C">
      <w:pPr>
        <w:rPr>
          <w:rFonts w:ascii="Times New Roman" w:hAnsi="Times New Roman" w:cs="Times New Roman"/>
        </w:rPr>
      </w:pPr>
    </w:p>
    <w:p w14:paraId="2450B7CC" w14:textId="729515B1" w:rsidR="0037796C" w:rsidRDefault="0037796C" w:rsidP="0037796C">
      <w:pPr>
        <w:rPr>
          <w:rFonts w:ascii="Times New Roman" w:hAnsi="Times New Roman" w:cs="Times New Roman"/>
        </w:rPr>
      </w:pPr>
    </w:p>
    <w:p w14:paraId="3608DA19" w14:textId="0CA3D3EA" w:rsidR="0037796C" w:rsidRDefault="0037796C" w:rsidP="0037796C">
      <w:pPr>
        <w:rPr>
          <w:rFonts w:ascii="Times New Roman" w:hAnsi="Times New Roman" w:cs="Times New Roman"/>
        </w:rPr>
      </w:pPr>
    </w:p>
    <w:p w14:paraId="040581E4" w14:textId="6254BF0C" w:rsidR="0037796C" w:rsidRDefault="0037796C" w:rsidP="0037796C">
      <w:pPr>
        <w:rPr>
          <w:rFonts w:ascii="Times New Roman" w:hAnsi="Times New Roman" w:cs="Times New Roman"/>
        </w:rPr>
      </w:pPr>
    </w:p>
    <w:p w14:paraId="68322A8A" w14:textId="6796E1A6" w:rsidR="0037796C" w:rsidRDefault="0037796C" w:rsidP="0037796C">
      <w:pPr>
        <w:rPr>
          <w:rFonts w:ascii="Times New Roman" w:hAnsi="Times New Roman" w:cs="Times New Roman"/>
        </w:rPr>
      </w:pPr>
    </w:p>
    <w:p w14:paraId="225B7E44" w14:textId="2B07ABD4" w:rsidR="0037796C" w:rsidRDefault="0037796C" w:rsidP="0037796C">
      <w:pPr>
        <w:rPr>
          <w:rFonts w:ascii="Times New Roman" w:hAnsi="Times New Roman" w:cs="Times New Roman"/>
        </w:rPr>
      </w:pPr>
    </w:p>
    <w:p w14:paraId="6057B589" w14:textId="1FDC3A97" w:rsidR="0037796C" w:rsidRDefault="0037796C" w:rsidP="0037796C">
      <w:pPr>
        <w:rPr>
          <w:rFonts w:ascii="Times New Roman" w:hAnsi="Times New Roman" w:cs="Times New Roman"/>
        </w:rPr>
      </w:pPr>
    </w:p>
    <w:p w14:paraId="5EC062F5" w14:textId="15A14260" w:rsidR="0037796C" w:rsidRDefault="0037796C" w:rsidP="0037796C">
      <w:pPr>
        <w:rPr>
          <w:rFonts w:ascii="Times New Roman" w:hAnsi="Times New Roman" w:cs="Times New Roman"/>
        </w:rPr>
      </w:pPr>
    </w:p>
    <w:p w14:paraId="667C0988" w14:textId="3F868A23" w:rsidR="0037796C" w:rsidRDefault="0037796C" w:rsidP="0037796C">
      <w:pPr>
        <w:rPr>
          <w:rFonts w:ascii="Times New Roman" w:hAnsi="Times New Roman" w:cs="Times New Roman"/>
        </w:rPr>
      </w:pPr>
    </w:p>
    <w:p w14:paraId="276E317D" w14:textId="496D5AE8" w:rsidR="0037796C" w:rsidRDefault="0037796C" w:rsidP="0037796C">
      <w:pPr>
        <w:rPr>
          <w:rFonts w:ascii="Times New Roman" w:hAnsi="Times New Roman" w:cs="Times New Roman"/>
        </w:rPr>
      </w:pPr>
    </w:p>
    <w:p w14:paraId="03454F9A" w14:textId="150B67D7" w:rsidR="0037796C" w:rsidRDefault="0037796C" w:rsidP="0037796C">
      <w:pPr>
        <w:rPr>
          <w:rFonts w:ascii="Times New Roman" w:hAnsi="Times New Roman" w:cs="Times New Roman"/>
        </w:rPr>
      </w:pPr>
    </w:p>
    <w:p w14:paraId="719B72FB" w14:textId="1BDE72EC" w:rsidR="0037796C" w:rsidRDefault="0037796C" w:rsidP="0037796C">
      <w:pPr>
        <w:rPr>
          <w:rFonts w:ascii="Times New Roman" w:hAnsi="Times New Roman" w:cs="Times New Roman"/>
        </w:rPr>
      </w:pPr>
    </w:p>
    <w:p w14:paraId="3FEB894C" w14:textId="49FEFFFA" w:rsidR="00C92053" w:rsidRDefault="00C92053" w:rsidP="0037796C">
      <w:pPr>
        <w:rPr>
          <w:rFonts w:ascii="Times New Roman" w:hAnsi="Times New Roman" w:cs="Times New Roman"/>
        </w:rPr>
      </w:pPr>
    </w:p>
    <w:p w14:paraId="56AEEBB7" w14:textId="0F95B9C7" w:rsidR="00C92053" w:rsidRDefault="00C92053" w:rsidP="0037796C">
      <w:pPr>
        <w:rPr>
          <w:rFonts w:ascii="Times New Roman" w:hAnsi="Times New Roman" w:cs="Times New Roman"/>
        </w:rPr>
      </w:pPr>
    </w:p>
    <w:p w14:paraId="7E04C927" w14:textId="77777777" w:rsidR="00C92053" w:rsidRDefault="00C92053" w:rsidP="0037796C">
      <w:pPr>
        <w:rPr>
          <w:rFonts w:ascii="Times New Roman" w:hAnsi="Times New Roman" w:cs="Times New Roman"/>
        </w:rPr>
      </w:pPr>
      <w:bookmarkStart w:id="3" w:name="_GoBack"/>
      <w:bookmarkEnd w:id="3"/>
    </w:p>
    <w:p w14:paraId="7F93C5B8" w14:textId="63150DDE" w:rsidR="0037796C" w:rsidRDefault="0037796C" w:rsidP="0037796C">
      <w:pPr>
        <w:rPr>
          <w:rFonts w:ascii="Times New Roman" w:hAnsi="Times New Roman" w:cs="Times New Roman"/>
        </w:rPr>
      </w:pPr>
    </w:p>
    <w:p w14:paraId="39C1D863" w14:textId="5C972687" w:rsidR="0037796C" w:rsidRDefault="0037796C" w:rsidP="0037796C">
      <w:pPr>
        <w:rPr>
          <w:rFonts w:ascii="Times New Roman" w:hAnsi="Times New Roman" w:cs="Times New Roman"/>
        </w:rPr>
      </w:pPr>
    </w:p>
    <w:p w14:paraId="2DADFDB5" w14:textId="06EADB7B" w:rsidR="0037796C" w:rsidRDefault="0037796C" w:rsidP="0037796C">
      <w:pPr>
        <w:rPr>
          <w:rFonts w:ascii="Times New Roman" w:hAnsi="Times New Roman" w:cs="Times New Roman"/>
        </w:rPr>
      </w:pPr>
    </w:p>
    <w:p w14:paraId="7AF29F2C" w14:textId="48D1629B" w:rsidR="0037796C" w:rsidRDefault="0037796C" w:rsidP="0037796C">
      <w:pPr>
        <w:rPr>
          <w:rFonts w:ascii="Times New Roman" w:hAnsi="Times New Roman" w:cs="Times New Roman"/>
        </w:rPr>
      </w:pPr>
    </w:p>
    <w:p w14:paraId="23C0A575" w14:textId="3098487B" w:rsidR="0037796C" w:rsidRDefault="0037796C" w:rsidP="0037796C">
      <w:pPr>
        <w:rPr>
          <w:rFonts w:ascii="Times New Roman" w:hAnsi="Times New Roman" w:cs="Times New Roman"/>
        </w:rPr>
      </w:pPr>
    </w:p>
    <w:p w14:paraId="5D215B64" w14:textId="63BBFAD2" w:rsidR="0037796C" w:rsidRDefault="0037796C" w:rsidP="0037796C">
      <w:pPr>
        <w:rPr>
          <w:rFonts w:ascii="Times New Roman" w:hAnsi="Times New Roman" w:cs="Times New Roman"/>
        </w:rPr>
      </w:pPr>
    </w:p>
    <w:p w14:paraId="3D922EEB" w14:textId="2C1EC50A" w:rsidR="0037796C" w:rsidRDefault="0037796C" w:rsidP="0037796C">
      <w:pPr>
        <w:rPr>
          <w:rFonts w:ascii="Times New Roman" w:hAnsi="Times New Roman" w:cs="Times New Roman"/>
        </w:rPr>
      </w:pPr>
    </w:p>
    <w:p w14:paraId="5B82C79A" w14:textId="4330442C" w:rsidR="0037796C" w:rsidRDefault="0037796C" w:rsidP="0037796C">
      <w:pPr>
        <w:rPr>
          <w:rFonts w:ascii="Times New Roman" w:hAnsi="Times New Roman" w:cs="Times New Roman"/>
        </w:rPr>
      </w:pPr>
    </w:p>
    <w:p w14:paraId="1999C7F6" w14:textId="77777777" w:rsidR="0037796C" w:rsidRDefault="0037796C" w:rsidP="008B0A8F">
      <w:pPr>
        <w:rPr>
          <w:rFonts w:ascii="Times New Roman" w:hAnsi="Times New Roman" w:cs="Times New Roman"/>
        </w:rPr>
      </w:pPr>
    </w:p>
    <w:p w14:paraId="50C2FFD1" w14:textId="77777777" w:rsidR="0037796C" w:rsidRDefault="0037796C" w:rsidP="008B0A8F">
      <w:pPr>
        <w:rPr>
          <w:rFonts w:ascii="Times New Roman" w:hAnsi="Times New Roman" w:cs="Times New Roman"/>
        </w:rPr>
      </w:pPr>
    </w:p>
    <w:p w14:paraId="19932F78" w14:textId="4FD72A28" w:rsidR="0037796C" w:rsidRDefault="0037796C" w:rsidP="0037796C">
      <w:pPr>
        <w:jc w:val="center"/>
        <w:rPr>
          <w:rFonts w:ascii="Times New Roman" w:hAnsi="Times New Roman" w:cs="Times New Roman"/>
        </w:rPr>
      </w:pPr>
      <w:commentRangeStart w:id="4"/>
      <w:commentRangeStart w:id="5"/>
      <w:r w:rsidRPr="0037796C">
        <w:rPr>
          <w:rFonts w:ascii="Times New Roman" w:hAnsi="Times New Roman" w:cs="Times New Roman"/>
        </w:rPr>
        <w:lastRenderedPageBreak/>
        <w:t>RINGKASAN</w:t>
      </w:r>
    </w:p>
    <w:p w14:paraId="0C792A55" w14:textId="77777777" w:rsidR="00267354" w:rsidRPr="0037796C" w:rsidRDefault="00267354" w:rsidP="0037796C">
      <w:pPr>
        <w:jc w:val="center"/>
        <w:rPr>
          <w:rFonts w:ascii="Times New Roman" w:hAnsi="Times New Roman" w:cs="Times New Roman"/>
        </w:rPr>
      </w:pPr>
    </w:p>
    <w:p w14:paraId="51C2A619" w14:textId="77777777" w:rsidR="0037796C" w:rsidRPr="0037796C" w:rsidRDefault="0037796C" w:rsidP="00267354">
      <w:pPr>
        <w:spacing w:line="480" w:lineRule="auto"/>
        <w:ind w:firstLine="720"/>
        <w:jc w:val="both"/>
        <w:rPr>
          <w:rFonts w:ascii="Times New Roman" w:hAnsi="Times New Roman" w:cs="Times New Roman"/>
        </w:rPr>
      </w:pPr>
      <w:r w:rsidRPr="0037796C">
        <w:rPr>
          <w:rFonts w:ascii="Times New Roman" w:hAnsi="Times New Roman" w:cs="Times New Roman"/>
        </w:rPr>
        <w:t>Proses belajar mengajar yang terjadi di perguruan tinggi seringkali terjadi perkuliahan dan praktikum kosong yang harus diganti pada waktu yang berbeda sesuai dengan kesepakatan antara dosen dan mahasiswa. Dalam mengganti jam perkuliahan dan praktikum yang kosong seringkali mengalami hambatan yaitu terbentur masalah ketersediaan ruang kelas  kosong. Teknologi informasi telah berkembang sedemikian pesat, namun hinggi saat ini di Universitas Respati Yogyakarta belum banyak penerapan teknologi informasi yang digunakan untuk mendukung kegiatan akademik. misalnya Informasi pemesanan/reservasi ruangan dan laboratorium sampai sekarang masih menggunakan cara-cara yang konvensional dan belum ada sentuhan teknologi di dalamnya.</w:t>
      </w:r>
    </w:p>
    <w:p w14:paraId="336AFBAD" w14:textId="77777777" w:rsidR="0037796C" w:rsidRPr="0037796C" w:rsidRDefault="0037796C" w:rsidP="00267354">
      <w:pPr>
        <w:spacing w:line="480" w:lineRule="auto"/>
        <w:ind w:firstLine="720"/>
        <w:jc w:val="both"/>
        <w:rPr>
          <w:rFonts w:ascii="Times New Roman" w:hAnsi="Times New Roman" w:cs="Times New Roman"/>
        </w:rPr>
      </w:pPr>
      <w:r w:rsidRPr="0037796C">
        <w:rPr>
          <w:rFonts w:ascii="Times New Roman" w:hAnsi="Times New Roman" w:cs="Times New Roman"/>
        </w:rPr>
        <w:t xml:space="preserve">Penelitian bertujuan untuk mengembangkan sistem informasi pemesanan ruang dengan metode pengembangan perangkat lunak dengan tahapan analisa, desain, kode dan pengujian dengan menggunakan bahasa pemrograman PHP. </w:t>
      </w:r>
    </w:p>
    <w:p w14:paraId="2A45F996" w14:textId="77777777" w:rsidR="0037796C" w:rsidRPr="0037796C" w:rsidRDefault="0037796C" w:rsidP="00267354">
      <w:pPr>
        <w:spacing w:line="480" w:lineRule="auto"/>
        <w:ind w:firstLine="720"/>
        <w:jc w:val="both"/>
        <w:rPr>
          <w:rFonts w:ascii="Times New Roman" w:hAnsi="Times New Roman" w:cs="Times New Roman"/>
        </w:rPr>
      </w:pPr>
      <w:r w:rsidRPr="0037796C">
        <w:rPr>
          <w:rFonts w:ascii="Times New Roman" w:hAnsi="Times New Roman" w:cs="Times New Roman"/>
        </w:rPr>
        <w:t>Dari hasil penelitian diharapkan dapat membantu institusi khususnya unit kerja yang bertanggung jawab terhadap pengelolaan ruang untuk dapat memonitoring dan pemanfaatan ruang secara maksimal.</w:t>
      </w:r>
    </w:p>
    <w:p w14:paraId="5984ABE2" w14:textId="77777777" w:rsidR="0037796C" w:rsidRPr="0037796C" w:rsidRDefault="0037796C" w:rsidP="00267354">
      <w:pPr>
        <w:spacing w:line="480" w:lineRule="auto"/>
        <w:jc w:val="both"/>
        <w:rPr>
          <w:rFonts w:ascii="Times New Roman" w:hAnsi="Times New Roman" w:cs="Times New Roman"/>
        </w:rPr>
      </w:pPr>
    </w:p>
    <w:p w14:paraId="51C2E660" w14:textId="77777777" w:rsidR="0037796C" w:rsidRPr="0037796C" w:rsidRDefault="0037796C" w:rsidP="00267354">
      <w:pPr>
        <w:spacing w:line="480" w:lineRule="auto"/>
        <w:jc w:val="both"/>
        <w:rPr>
          <w:rFonts w:ascii="Times New Roman" w:hAnsi="Times New Roman" w:cs="Times New Roman"/>
        </w:rPr>
      </w:pPr>
      <w:r w:rsidRPr="0037796C">
        <w:rPr>
          <w:rFonts w:ascii="Times New Roman" w:hAnsi="Times New Roman" w:cs="Times New Roman"/>
        </w:rPr>
        <w:t>Kata kunci : Sistem Informasi, Pemesanan, Ruang, Unit Kerja</w:t>
      </w:r>
      <w:commentRangeEnd w:id="4"/>
      <w:r w:rsidR="00E3405A">
        <w:rPr>
          <w:rStyle w:val="CommentReference"/>
        </w:rPr>
        <w:commentReference w:id="4"/>
      </w:r>
      <w:commentRangeEnd w:id="5"/>
      <w:r w:rsidR="005F0050">
        <w:rPr>
          <w:rStyle w:val="CommentReference"/>
        </w:rPr>
        <w:commentReference w:id="5"/>
      </w:r>
    </w:p>
    <w:p w14:paraId="3D0CD295" w14:textId="63DCDDD3" w:rsidR="0037796C" w:rsidRDefault="0037796C" w:rsidP="0037796C">
      <w:pPr>
        <w:jc w:val="both"/>
      </w:pPr>
    </w:p>
    <w:p w14:paraId="2B36CCE2" w14:textId="705EBCC9" w:rsidR="0037796C" w:rsidRDefault="0037796C" w:rsidP="0037796C">
      <w:pPr>
        <w:jc w:val="both"/>
      </w:pPr>
    </w:p>
    <w:p w14:paraId="7D7D5E2E" w14:textId="4D9311F5" w:rsidR="0037796C" w:rsidRDefault="0037796C" w:rsidP="0037796C">
      <w:pPr>
        <w:jc w:val="both"/>
      </w:pPr>
    </w:p>
    <w:p w14:paraId="1E24B89A" w14:textId="01CAA233" w:rsidR="0037796C" w:rsidRDefault="0037796C" w:rsidP="0037796C">
      <w:pPr>
        <w:jc w:val="both"/>
      </w:pPr>
    </w:p>
    <w:p w14:paraId="55BD1F1F" w14:textId="535FC2A0" w:rsidR="0037796C" w:rsidRDefault="0037796C" w:rsidP="0037796C">
      <w:pPr>
        <w:jc w:val="both"/>
      </w:pPr>
    </w:p>
    <w:p w14:paraId="43530248" w14:textId="628B6D47" w:rsidR="0037796C" w:rsidRDefault="0037796C" w:rsidP="0037796C">
      <w:pPr>
        <w:jc w:val="both"/>
      </w:pPr>
    </w:p>
    <w:p w14:paraId="0ED8A00C" w14:textId="6725126D" w:rsidR="0037796C" w:rsidRPr="00267354" w:rsidRDefault="0037796C" w:rsidP="0037796C">
      <w:pPr>
        <w:pStyle w:val="Heading1"/>
        <w:jc w:val="center"/>
        <w:rPr>
          <w:rFonts w:ascii="Times New Roman" w:hAnsi="Times New Roman" w:cs="Times New Roman"/>
          <w:b/>
          <w:color w:val="000000" w:themeColor="text1"/>
          <w:sz w:val="24"/>
          <w:szCs w:val="24"/>
        </w:rPr>
      </w:pPr>
      <w:bookmarkStart w:id="6" w:name="_Toc477130789"/>
      <w:bookmarkStart w:id="7" w:name="_Toc477131418"/>
      <w:bookmarkStart w:id="8" w:name="_Toc1305653"/>
      <w:r w:rsidRPr="00267354">
        <w:rPr>
          <w:rFonts w:ascii="Times New Roman" w:hAnsi="Times New Roman" w:cs="Times New Roman"/>
          <w:b/>
          <w:color w:val="000000" w:themeColor="text1"/>
          <w:sz w:val="24"/>
          <w:szCs w:val="24"/>
        </w:rPr>
        <w:lastRenderedPageBreak/>
        <w:t>BAB I</w:t>
      </w:r>
      <w:bookmarkEnd w:id="8"/>
    </w:p>
    <w:p w14:paraId="27809340" w14:textId="65E3E139" w:rsidR="0037796C" w:rsidRPr="00267354" w:rsidRDefault="0037796C" w:rsidP="0037796C">
      <w:pPr>
        <w:pStyle w:val="GAMENALEV1"/>
        <w:rPr>
          <w:sz w:val="24"/>
          <w:szCs w:val="24"/>
        </w:rPr>
      </w:pPr>
      <w:bookmarkStart w:id="9" w:name="_Toc865133"/>
      <w:bookmarkStart w:id="10" w:name="_Toc865351"/>
      <w:bookmarkStart w:id="11" w:name="_Toc1305654"/>
      <w:r w:rsidRPr="00267354">
        <w:rPr>
          <w:sz w:val="24"/>
          <w:szCs w:val="24"/>
        </w:rPr>
        <w:t>PENDAHULUAN</w:t>
      </w:r>
      <w:bookmarkEnd w:id="6"/>
      <w:bookmarkEnd w:id="7"/>
      <w:bookmarkEnd w:id="9"/>
      <w:bookmarkEnd w:id="10"/>
      <w:bookmarkEnd w:id="11"/>
    </w:p>
    <w:p w14:paraId="232C2296" w14:textId="1735D861" w:rsidR="0037796C" w:rsidRPr="00F36DEC" w:rsidRDefault="0037796C" w:rsidP="0037796C">
      <w:pPr>
        <w:pStyle w:val="GAMSlev2"/>
        <w:spacing w:line="480" w:lineRule="auto"/>
      </w:pPr>
      <w:bookmarkStart w:id="12" w:name="_Toc477130790"/>
      <w:bookmarkStart w:id="13" w:name="_Toc477131419"/>
      <w:r>
        <w:t xml:space="preserve"> </w:t>
      </w:r>
      <w:bookmarkStart w:id="14" w:name="_Toc865134"/>
      <w:bookmarkStart w:id="15" w:name="_Toc865352"/>
      <w:bookmarkStart w:id="16" w:name="_Toc1305655"/>
      <w:r w:rsidRPr="00F36DEC">
        <w:t>Latar Belakang Masalah</w:t>
      </w:r>
      <w:bookmarkEnd w:id="12"/>
      <w:bookmarkEnd w:id="13"/>
      <w:bookmarkEnd w:id="14"/>
      <w:bookmarkEnd w:id="15"/>
      <w:bookmarkEnd w:id="16"/>
    </w:p>
    <w:p w14:paraId="60478C44" w14:textId="77777777" w:rsidR="0037796C" w:rsidRPr="00F36DEC" w:rsidRDefault="0037796C" w:rsidP="00267354">
      <w:pPr>
        <w:spacing w:line="480" w:lineRule="auto"/>
        <w:ind w:firstLine="720"/>
        <w:jc w:val="both"/>
      </w:pPr>
      <w:r w:rsidRPr="00F36DEC">
        <w:t>Pada proses belajar mengajar ruang kelas dan laboratorium sangatlah penting untuk mendukung kelancaran dalam proses perkuliahan dan praktikum. Proses belajar mengajar yang terjadi di perguruan tinggi seringkali terjadi perkuliahan dan praktikum kosong yang harus diganti pada waktu yang berbeda sesuai dengan kesepakatan antara dosen dan mahasiswa. Dalam mengganti jam perkuliahan dan praktikum yang kosong seringkali mengalami hambatan yaitu terbentur masalah ketersediaan ruang kelas  kosong.</w:t>
      </w:r>
    </w:p>
    <w:p w14:paraId="33DCE8B7" w14:textId="77777777" w:rsidR="0037796C" w:rsidRPr="00F36DEC" w:rsidRDefault="0037796C" w:rsidP="00267354">
      <w:pPr>
        <w:spacing w:line="480" w:lineRule="auto"/>
        <w:ind w:firstLine="720"/>
        <w:jc w:val="both"/>
      </w:pPr>
      <w:r w:rsidRPr="00F36DEC">
        <w:t xml:space="preserve">Teknologi informasi telah berkembang sedemikian pesat, namun hinggi saat ini di Universitas Respati Yogyakarta belum banyak penerapan teknologi informasi yang digunakan untuk mendukung kegiatan akademik. misalnya Informasi pemesanan/reservasi ruangan dan laboratorium sampai sekarang masih menggunakan cara-cara yang konvensional dan belum ada sentuhan teknologi di dalamnya.  Unit kerja yang membutuhkan informasi ruangan dan laboratorium harus mendatangi unit kerja pengelola ruang untuk pemesan ruang dan sering sekali terjadi pemesanan ruang dengan waktu yang bersamaan karena tidak tercatat dengan baik.  </w:t>
      </w:r>
    </w:p>
    <w:p w14:paraId="2192D5FE" w14:textId="44B9FD7D" w:rsidR="0037796C" w:rsidRPr="00F36DEC" w:rsidRDefault="0037796C" w:rsidP="008B0A8F">
      <w:pPr>
        <w:spacing w:line="480" w:lineRule="auto"/>
        <w:ind w:firstLine="720"/>
        <w:jc w:val="both"/>
      </w:pPr>
      <w:r w:rsidRPr="00F36DEC">
        <w:t xml:space="preserve">Dari uraian masalah tersebut diatas maka penelitian bertujuan merancang bangun sistem informasi pemesanan ruang di Universitas Respati Yogyakarta. Dari hasil </w:t>
      </w:r>
      <w:r w:rsidRPr="00F36DEC">
        <w:lastRenderedPageBreak/>
        <w:t>penelitian diharapkan dapat menjadikan alat bantu bagi unit kerja yang bertanggung jawab terhadap pengelolaan ruang kuliah dan laboratorium dalam mengelola.</w:t>
      </w:r>
    </w:p>
    <w:p w14:paraId="60BA4FC6" w14:textId="4B883CEF" w:rsidR="0037796C" w:rsidRPr="00F36DEC" w:rsidRDefault="0037796C" w:rsidP="0037796C">
      <w:pPr>
        <w:pStyle w:val="GAMSlev2"/>
        <w:spacing w:line="480" w:lineRule="auto"/>
      </w:pPr>
      <w:bookmarkStart w:id="17" w:name="_Toc477130791"/>
      <w:bookmarkStart w:id="18" w:name="_Toc477131420"/>
      <w:bookmarkStart w:id="19" w:name="_Toc865353"/>
      <w:bookmarkStart w:id="20" w:name="_Toc1305656"/>
      <w:r w:rsidRPr="00F36DEC">
        <w:t>Rumusan Masalah</w:t>
      </w:r>
      <w:bookmarkEnd w:id="17"/>
      <w:bookmarkEnd w:id="18"/>
      <w:bookmarkEnd w:id="19"/>
      <w:bookmarkEnd w:id="20"/>
    </w:p>
    <w:p w14:paraId="4B3B0BFA" w14:textId="28FDC957" w:rsidR="0037796C" w:rsidRPr="00F36DEC" w:rsidRDefault="0037796C" w:rsidP="00B434D5">
      <w:pPr>
        <w:spacing w:line="480" w:lineRule="auto"/>
        <w:ind w:firstLine="720"/>
        <w:jc w:val="both"/>
      </w:pPr>
      <w:r w:rsidRPr="00F36DEC">
        <w:t>Dari uraian latar belakang masalah tersebut diatas dapat dirumuskan bagaimana merancang bangun sistem informasi pemesanan ruang di Universitas Respati Yogyakarta?</w:t>
      </w:r>
    </w:p>
    <w:p w14:paraId="3BEFA49E" w14:textId="7B673735" w:rsidR="0037796C" w:rsidRPr="00F36DEC" w:rsidRDefault="0037796C" w:rsidP="0037796C">
      <w:pPr>
        <w:pStyle w:val="GAMSlev2"/>
        <w:spacing w:line="480" w:lineRule="auto"/>
      </w:pPr>
      <w:bookmarkStart w:id="21" w:name="_Toc477130792"/>
      <w:bookmarkStart w:id="22" w:name="_Toc477131421"/>
      <w:bookmarkStart w:id="23" w:name="_Toc865354"/>
      <w:bookmarkStart w:id="24" w:name="_Toc1305657"/>
      <w:r w:rsidRPr="00F36DEC">
        <w:t>Tujuan Penelitia</w:t>
      </w:r>
      <w:bookmarkEnd w:id="21"/>
      <w:bookmarkEnd w:id="22"/>
      <w:bookmarkEnd w:id="23"/>
      <w:r>
        <w:t>n</w:t>
      </w:r>
      <w:bookmarkEnd w:id="24"/>
    </w:p>
    <w:p w14:paraId="2C5611FB" w14:textId="1F59C4A4" w:rsidR="0037796C" w:rsidRPr="00F36DEC" w:rsidRDefault="0037796C" w:rsidP="00267354">
      <w:pPr>
        <w:spacing w:line="480" w:lineRule="auto"/>
        <w:ind w:firstLine="720"/>
        <w:jc w:val="both"/>
      </w:pPr>
      <w:r w:rsidRPr="00F36DEC">
        <w:t>Dari Latar belakang masalah yang sudah dijelaskan maka penelitian yang dilakukan bertujuan untuk membangun sistem informasi pemesanan ruang di Universitas Respati Yogyakarta.</w:t>
      </w:r>
    </w:p>
    <w:p w14:paraId="37F1C3BE" w14:textId="53F15D9B" w:rsidR="0037796C" w:rsidRPr="00F36DEC" w:rsidRDefault="0037796C" w:rsidP="0037796C">
      <w:pPr>
        <w:pStyle w:val="GAMSlev2"/>
        <w:spacing w:line="480" w:lineRule="auto"/>
      </w:pPr>
      <w:bookmarkStart w:id="25" w:name="_Toc477130793"/>
      <w:bookmarkStart w:id="26" w:name="_Toc477131422"/>
      <w:bookmarkStart w:id="27" w:name="_Toc865355"/>
      <w:bookmarkStart w:id="28" w:name="_Toc1305658"/>
      <w:r w:rsidRPr="00F36DEC">
        <w:t>Batasan Masalah</w:t>
      </w:r>
      <w:bookmarkEnd w:id="25"/>
      <w:bookmarkEnd w:id="26"/>
      <w:bookmarkEnd w:id="27"/>
      <w:bookmarkEnd w:id="28"/>
    </w:p>
    <w:p w14:paraId="016CE008" w14:textId="77777777" w:rsidR="0037796C" w:rsidRPr="00F36DEC" w:rsidRDefault="0037796C" w:rsidP="0037796C">
      <w:pPr>
        <w:pStyle w:val="ListParagraph"/>
        <w:spacing w:line="480" w:lineRule="auto"/>
        <w:jc w:val="both"/>
      </w:pPr>
      <w:r w:rsidRPr="00F36DEC">
        <w:t>Adapun batasan/ruang lingkup penelitian adalah:</w:t>
      </w:r>
    </w:p>
    <w:p w14:paraId="48DB3CCA" w14:textId="77777777" w:rsidR="0037796C" w:rsidRPr="00F36DEC" w:rsidRDefault="0037796C" w:rsidP="0037796C">
      <w:pPr>
        <w:pStyle w:val="ListParagraph"/>
        <w:numPr>
          <w:ilvl w:val="0"/>
          <w:numId w:val="2"/>
        </w:numPr>
        <w:spacing w:line="480" w:lineRule="auto"/>
        <w:jc w:val="both"/>
        <w:rPr>
          <w:i/>
        </w:rPr>
      </w:pPr>
      <w:r w:rsidRPr="00F36DEC">
        <w:t xml:space="preserve">Rancangan Bangun aplikasi berbasis WEB dan bersifat </w:t>
      </w:r>
      <w:r w:rsidRPr="00F36DEC">
        <w:rPr>
          <w:i/>
        </w:rPr>
        <w:t>open source</w:t>
      </w:r>
    </w:p>
    <w:p w14:paraId="1DB7FFD5" w14:textId="77777777" w:rsidR="0037796C" w:rsidRPr="00F36DEC" w:rsidRDefault="0037796C" w:rsidP="0037796C">
      <w:pPr>
        <w:pStyle w:val="ListParagraph"/>
        <w:numPr>
          <w:ilvl w:val="0"/>
          <w:numId w:val="2"/>
        </w:numPr>
        <w:spacing w:line="480" w:lineRule="auto"/>
        <w:jc w:val="both"/>
      </w:pPr>
      <w:r w:rsidRPr="00F36DEC">
        <w:t>Bahasa pengembangan menggunakan bahasa pemrograman PHP</w:t>
      </w:r>
    </w:p>
    <w:p w14:paraId="36DE4347" w14:textId="77777777" w:rsidR="0037796C" w:rsidRPr="00F36DEC" w:rsidRDefault="0037796C" w:rsidP="0037796C">
      <w:pPr>
        <w:pStyle w:val="ListParagraph"/>
        <w:numPr>
          <w:ilvl w:val="0"/>
          <w:numId w:val="2"/>
        </w:numPr>
        <w:spacing w:line="480" w:lineRule="auto"/>
        <w:jc w:val="both"/>
      </w:pPr>
      <w:r w:rsidRPr="00F36DEC">
        <w:t>DBMS menggunakan MySQL</w:t>
      </w:r>
    </w:p>
    <w:p w14:paraId="1993CCC0" w14:textId="166B0E88" w:rsidR="0037796C" w:rsidRPr="00F36DEC" w:rsidRDefault="0037796C" w:rsidP="0037796C">
      <w:pPr>
        <w:pStyle w:val="ListParagraph"/>
        <w:numPr>
          <w:ilvl w:val="0"/>
          <w:numId w:val="2"/>
        </w:numPr>
        <w:spacing w:line="480" w:lineRule="auto"/>
        <w:jc w:val="both"/>
      </w:pPr>
      <w:r w:rsidRPr="00F36DEC">
        <w:t>Pemesanan ruang adalah ruang yang digunakan secara publi</w:t>
      </w:r>
      <w:r w:rsidRPr="00F36DEC">
        <w:rPr>
          <w:lang w:val="id-ID"/>
        </w:rPr>
        <w:t>k</w:t>
      </w:r>
      <w:r w:rsidRPr="00F36DEC">
        <w:t xml:space="preserve"> seperti laboratorium dan ruang kuliah yang berlokasi di kampus 1 dan kampus 2 Universitas Respati Yogyakarta</w:t>
      </w:r>
    </w:p>
    <w:p w14:paraId="32A70C85" w14:textId="497325AA" w:rsidR="0037796C" w:rsidRPr="00F36DEC" w:rsidRDefault="0037796C" w:rsidP="0037796C">
      <w:pPr>
        <w:pStyle w:val="GAMSlev2"/>
        <w:spacing w:line="480" w:lineRule="auto"/>
      </w:pPr>
      <w:bookmarkStart w:id="29" w:name="_Toc477130794"/>
      <w:bookmarkStart w:id="30" w:name="_Toc477131423"/>
      <w:bookmarkStart w:id="31" w:name="_Toc865356"/>
      <w:bookmarkStart w:id="32" w:name="_Toc1305659"/>
      <w:r w:rsidRPr="00F36DEC">
        <w:t>Manfaat Penelitian</w:t>
      </w:r>
      <w:bookmarkEnd w:id="29"/>
      <w:bookmarkEnd w:id="30"/>
      <w:bookmarkEnd w:id="31"/>
      <w:bookmarkEnd w:id="32"/>
    </w:p>
    <w:p w14:paraId="07172B81" w14:textId="0375B34C" w:rsidR="0037796C" w:rsidRPr="00F36DEC" w:rsidRDefault="0037796C" w:rsidP="00267354">
      <w:pPr>
        <w:pStyle w:val="ListParagraph"/>
        <w:numPr>
          <w:ilvl w:val="0"/>
          <w:numId w:val="3"/>
        </w:numPr>
        <w:spacing w:line="480" w:lineRule="auto"/>
        <w:jc w:val="both"/>
      </w:pPr>
      <w:r w:rsidRPr="00F36DEC">
        <w:t xml:space="preserve">Hasil Penelitian nantinya dapat memberikan beberapa manfaat bagi Unit kerja Pusat Pelaksana Terpadu, Bagian Umum, dan Bagian Akademik Fakultas, </w:t>
      </w:r>
      <w:proofErr w:type="gramStart"/>
      <w:r w:rsidRPr="00F36DEC">
        <w:t>yaitu :</w:t>
      </w:r>
      <w:proofErr w:type="gramEnd"/>
    </w:p>
    <w:p w14:paraId="1EECB7FA" w14:textId="2B8A2827" w:rsidR="0037796C" w:rsidRPr="00267354" w:rsidRDefault="0037796C" w:rsidP="00267354">
      <w:pPr>
        <w:pStyle w:val="ListParagraph"/>
        <w:numPr>
          <w:ilvl w:val="0"/>
          <w:numId w:val="3"/>
        </w:numPr>
        <w:spacing w:line="480" w:lineRule="auto"/>
        <w:jc w:val="both"/>
        <w:rPr>
          <w:shd w:val="clear" w:color="auto" w:fill="FFFFFF"/>
          <w:lang w:val="sv-SE"/>
        </w:rPr>
      </w:pPr>
      <w:r w:rsidRPr="00267354">
        <w:rPr>
          <w:shd w:val="clear" w:color="auto" w:fill="FFFFFF"/>
          <w:lang w:val="sv-SE"/>
        </w:rPr>
        <w:lastRenderedPageBreak/>
        <w:t xml:space="preserve">Dapat melakukan monitoring setiap penggunaan ruang dan laboratorium oleh unit kerja </w:t>
      </w:r>
      <w:proofErr w:type="gramStart"/>
      <w:r w:rsidRPr="00267354">
        <w:rPr>
          <w:shd w:val="clear" w:color="auto" w:fill="FFFFFF"/>
          <w:lang w:val="sv-SE"/>
        </w:rPr>
        <w:t>di  lingkungan</w:t>
      </w:r>
      <w:proofErr w:type="gramEnd"/>
      <w:r w:rsidRPr="00267354">
        <w:rPr>
          <w:shd w:val="clear" w:color="auto" w:fill="FFFFFF"/>
          <w:lang w:val="sv-SE"/>
        </w:rPr>
        <w:t xml:space="preserve"> kampus 1 dan kampus 2 di Universitas Respati Yogyakarta</w:t>
      </w:r>
    </w:p>
    <w:p w14:paraId="7A5AA990" w14:textId="65FF16F5" w:rsidR="0037796C" w:rsidRPr="00267354" w:rsidRDefault="0037796C" w:rsidP="00267354">
      <w:pPr>
        <w:pStyle w:val="ListParagraph"/>
        <w:numPr>
          <w:ilvl w:val="0"/>
          <w:numId w:val="3"/>
        </w:numPr>
        <w:spacing w:line="480" w:lineRule="auto"/>
        <w:jc w:val="both"/>
        <w:rPr>
          <w:shd w:val="clear" w:color="auto" w:fill="FFFFFF"/>
          <w:lang w:val="sv-SE"/>
        </w:rPr>
      </w:pPr>
      <w:r w:rsidRPr="00267354">
        <w:rPr>
          <w:shd w:val="clear" w:color="auto" w:fill="FFFFFF"/>
          <w:lang w:val="sv-SE"/>
        </w:rPr>
        <w:t>Dapat mengetahui secara pasti penggunaan ruang pada waktu tertentu.</w:t>
      </w:r>
    </w:p>
    <w:p w14:paraId="0327FEEA" w14:textId="41E6D71C" w:rsidR="0037796C" w:rsidRPr="00F36DEC" w:rsidRDefault="0037796C" w:rsidP="00267354">
      <w:pPr>
        <w:pStyle w:val="ListParagraph"/>
        <w:numPr>
          <w:ilvl w:val="0"/>
          <w:numId w:val="3"/>
        </w:numPr>
        <w:spacing w:line="480" w:lineRule="auto"/>
        <w:jc w:val="both"/>
      </w:pPr>
      <w:r w:rsidRPr="00F36DEC">
        <w:rPr>
          <w:shd w:val="clear" w:color="auto" w:fill="FFFFFF"/>
          <w:lang w:val="sv-SE"/>
        </w:rPr>
        <w:t>Sistem Informasi yang dikembangkan berbasis web berdasarkan dukungan infrastruktur jaringan komputer dan terkoneksinya peralatan komputer antar personil dalam unit yang selama ini sudah ada dapat dimaksimalkan dan dapat memudahkan dalam pengolahan data karena pekerjaan dapat dilakukan secara paralel.</w:t>
      </w:r>
    </w:p>
    <w:p w14:paraId="306B0564" w14:textId="77777777" w:rsidR="0037796C" w:rsidRPr="00F36DEC" w:rsidRDefault="0037796C" w:rsidP="0037796C">
      <w:pPr>
        <w:jc w:val="both"/>
      </w:pPr>
    </w:p>
    <w:p w14:paraId="19EC36EE" w14:textId="77777777" w:rsidR="0037796C" w:rsidRPr="00F36DEC" w:rsidRDefault="0037796C" w:rsidP="0037796C">
      <w:pPr>
        <w:jc w:val="both"/>
      </w:pPr>
    </w:p>
    <w:p w14:paraId="0175FE5A" w14:textId="041AF514" w:rsidR="0037796C" w:rsidRDefault="0037796C" w:rsidP="0037796C">
      <w:pPr>
        <w:rPr>
          <w:rFonts w:ascii="Times New Roman" w:hAnsi="Times New Roman" w:cs="Times New Roman"/>
        </w:rPr>
      </w:pPr>
    </w:p>
    <w:p w14:paraId="1938A37C" w14:textId="654F2D34" w:rsidR="00267354" w:rsidRDefault="00267354" w:rsidP="0037796C">
      <w:pPr>
        <w:rPr>
          <w:rFonts w:ascii="Times New Roman" w:hAnsi="Times New Roman" w:cs="Times New Roman"/>
        </w:rPr>
      </w:pPr>
    </w:p>
    <w:p w14:paraId="29861449" w14:textId="17C4F9AE" w:rsidR="00267354" w:rsidRDefault="00267354" w:rsidP="0037796C">
      <w:pPr>
        <w:rPr>
          <w:rFonts w:ascii="Times New Roman" w:hAnsi="Times New Roman" w:cs="Times New Roman"/>
        </w:rPr>
      </w:pPr>
    </w:p>
    <w:p w14:paraId="7AAB54C9" w14:textId="19E0954A" w:rsidR="00267354" w:rsidRDefault="00267354" w:rsidP="0037796C">
      <w:pPr>
        <w:rPr>
          <w:rFonts w:ascii="Times New Roman" w:hAnsi="Times New Roman" w:cs="Times New Roman"/>
        </w:rPr>
      </w:pPr>
    </w:p>
    <w:p w14:paraId="57CBEB82" w14:textId="4516B9D6" w:rsidR="00267354" w:rsidRDefault="00267354" w:rsidP="0037796C">
      <w:pPr>
        <w:rPr>
          <w:rFonts w:ascii="Times New Roman" w:hAnsi="Times New Roman" w:cs="Times New Roman"/>
        </w:rPr>
      </w:pPr>
    </w:p>
    <w:p w14:paraId="13E417E4" w14:textId="307554CE" w:rsidR="00267354" w:rsidRDefault="00267354" w:rsidP="0037796C">
      <w:pPr>
        <w:rPr>
          <w:rFonts w:ascii="Times New Roman" w:hAnsi="Times New Roman" w:cs="Times New Roman"/>
        </w:rPr>
      </w:pPr>
    </w:p>
    <w:p w14:paraId="2043278C" w14:textId="4B50EEFD" w:rsidR="00267354" w:rsidRDefault="00267354" w:rsidP="0037796C">
      <w:pPr>
        <w:rPr>
          <w:rFonts w:ascii="Times New Roman" w:hAnsi="Times New Roman" w:cs="Times New Roman"/>
        </w:rPr>
      </w:pPr>
    </w:p>
    <w:p w14:paraId="7AED4489" w14:textId="7B6B39CC" w:rsidR="00267354" w:rsidRDefault="00267354" w:rsidP="0037796C">
      <w:pPr>
        <w:rPr>
          <w:rFonts w:ascii="Times New Roman" w:hAnsi="Times New Roman" w:cs="Times New Roman"/>
        </w:rPr>
      </w:pPr>
    </w:p>
    <w:p w14:paraId="5B953507" w14:textId="0620395E" w:rsidR="00267354" w:rsidRDefault="00267354" w:rsidP="0037796C">
      <w:pPr>
        <w:rPr>
          <w:rFonts w:ascii="Times New Roman" w:hAnsi="Times New Roman" w:cs="Times New Roman"/>
        </w:rPr>
      </w:pPr>
    </w:p>
    <w:p w14:paraId="1D458D3D" w14:textId="10481895" w:rsidR="00267354" w:rsidRDefault="00267354" w:rsidP="0037796C">
      <w:pPr>
        <w:rPr>
          <w:rFonts w:ascii="Times New Roman" w:hAnsi="Times New Roman" w:cs="Times New Roman"/>
        </w:rPr>
      </w:pPr>
    </w:p>
    <w:p w14:paraId="38E3C12E" w14:textId="1476CC44" w:rsidR="00267354" w:rsidRDefault="00267354" w:rsidP="0037796C">
      <w:pPr>
        <w:rPr>
          <w:rFonts w:ascii="Times New Roman" w:hAnsi="Times New Roman" w:cs="Times New Roman"/>
        </w:rPr>
      </w:pPr>
    </w:p>
    <w:p w14:paraId="2C871C47" w14:textId="5654A5E2" w:rsidR="00267354" w:rsidRDefault="00267354" w:rsidP="0037796C">
      <w:pPr>
        <w:rPr>
          <w:rFonts w:ascii="Times New Roman" w:hAnsi="Times New Roman" w:cs="Times New Roman"/>
        </w:rPr>
      </w:pPr>
    </w:p>
    <w:p w14:paraId="086CC3FE" w14:textId="4FA7A889" w:rsidR="00267354" w:rsidRDefault="00267354" w:rsidP="0037796C">
      <w:pPr>
        <w:rPr>
          <w:rFonts w:ascii="Times New Roman" w:hAnsi="Times New Roman" w:cs="Times New Roman"/>
        </w:rPr>
      </w:pPr>
    </w:p>
    <w:p w14:paraId="6DF971A0" w14:textId="1588E982" w:rsidR="00267354" w:rsidRDefault="00267354" w:rsidP="0037796C">
      <w:pPr>
        <w:rPr>
          <w:rFonts w:ascii="Times New Roman" w:hAnsi="Times New Roman" w:cs="Times New Roman"/>
        </w:rPr>
      </w:pPr>
    </w:p>
    <w:p w14:paraId="4072E6BC" w14:textId="130A9137" w:rsidR="00267354" w:rsidRDefault="00267354" w:rsidP="0037796C">
      <w:pPr>
        <w:rPr>
          <w:rFonts w:ascii="Times New Roman" w:hAnsi="Times New Roman" w:cs="Times New Roman"/>
        </w:rPr>
      </w:pPr>
    </w:p>
    <w:p w14:paraId="1771B96F" w14:textId="00E3919F" w:rsidR="00267354" w:rsidRDefault="00267354" w:rsidP="0037796C">
      <w:pPr>
        <w:rPr>
          <w:rFonts w:ascii="Times New Roman" w:hAnsi="Times New Roman" w:cs="Times New Roman"/>
        </w:rPr>
      </w:pPr>
    </w:p>
    <w:p w14:paraId="35564060" w14:textId="48F084E2" w:rsidR="00267354" w:rsidRDefault="00267354" w:rsidP="0037796C">
      <w:pPr>
        <w:rPr>
          <w:rFonts w:ascii="Times New Roman" w:hAnsi="Times New Roman" w:cs="Times New Roman"/>
        </w:rPr>
      </w:pPr>
    </w:p>
    <w:p w14:paraId="4E26A78F" w14:textId="3BF6E5D4" w:rsidR="00267354" w:rsidRDefault="00267354" w:rsidP="0037796C">
      <w:pPr>
        <w:rPr>
          <w:rFonts w:ascii="Times New Roman" w:hAnsi="Times New Roman" w:cs="Times New Roman"/>
        </w:rPr>
      </w:pPr>
    </w:p>
    <w:p w14:paraId="09DBB76F" w14:textId="4D18C064" w:rsidR="00267354" w:rsidRDefault="00267354" w:rsidP="0037796C">
      <w:pPr>
        <w:rPr>
          <w:rFonts w:ascii="Times New Roman" w:hAnsi="Times New Roman" w:cs="Times New Roman"/>
        </w:rPr>
      </w:pPr>
    </w:p>
    <w:p w14:paraId="49999677" w14:textId="242E40C7" w:rsidR="00267354" w:rsidRDefault="00267354" w:rsidP="0037796C">
      <w:pPr>
        <w:rPr>
          <w:rFonts w:ascii="Times New Roman" w:hAnsi="Times New Roman" w:cs="Times New Roman"/>
        </w:rPr>
      </w:pPr>
    </w:p>
    <w:p w14:paraId="1D77DB33" w14:textId="1A210341" w:rsidR="00267354" w:rsidRDefault="00267354" w:rsidP="0037796C">
      <w:pPr>
        <w:rPr>
          <w:rFonts w:ascii="Times New Roman" w:hAnsi="Times New Roman" w:cs="Times New Roman"/>
        </w:rPr>
      </w:pPr>
    </w:p>
    <w:p w14:paraId="7F869247" w14:textId="68A69A70" w:rsidR="00267354" w:rsidRDefault="00267354" w:rsidP="0037796C">
      <w:pPr>
        <w:rPr>
          <w:rFonts w:ascii="Times New Roman" w:hAnsi="Times New Roman" w:cs="Times New Roman"/>
        </w:rPr>
      </w:pPr>
    </w:p>
    <w:p w14:paraId="5A7FA336" w14:textId="6DA5375D" w:rsidR="00267354" w:rsidRDefault="00267354" w:rsidP="0037796C">
      <w:pPr>
        <w:rPr>
          <w:rFonts w:ascii="Times New Roman" w:hAnsi="Times New Roman" w:cs="Times New Roman"/>
        </w:rPr>
      </w:pPr>
    </w:p>
    <w:p w14:paraId="537D1830" w14:textId="0115CA8C" w:rsidR="00267354" w:rsidRDefault="00267354" w:rsidP="0037796C">
      <w:pPr>
        <w:rPr>
          <w:rFonts w:ascii="Times New Roman" w:hAnsi="Times New Roman" w:cs="Times New Roman"/>
        </w:rPr>
      </w:pPr>
    </w:p>
    <w:p w14:paraId="3C081FEC" w14:textId="77777777" w:rsidR="00267354" w:rsidRDefault="00267354" w:rsidP="0037796C">
      <w:pPr>
        <w:rPr>
          <w:rFonts w:ascii="Times New Roman" w:hAnsi="Times New Roman" w:cs="Times New Roman"/>
        </w:rPr>
      </w:pPr>
    </w:p>
    <w:p w14:paraId="7DB3B3AA" w14:textId="77777777" w:rsidR="00267354" w:rsidRPr="00267354" w:rsidRDefault="00267354" w:rsidP="00267354">
      <w:pPr>
        <w:pStyle w:val="GAMENALEV1"/>
        <w:rPr>
          <w:sz w:val="24"/>
          <w:szCs w:val="24"/>
        </w:rPr>
      </w:pPr>
      <w:bookmarkStart w:id="33" w:name="_Toc865357"/>
      <w:bookmarkStart w:id="34" w:name="_Toc477130795"/>
      <w:bookmarkStart w:id="35" w:name="_Toc477131424"/>
      <w:bookmarkStart w:id="36" w:name="_Toc1305660"/>
      <w:r w:rsidRPr="00267354">
        <w:rPr>
          <w:sz w:val="24"/>
          <w:szCs w:val="24"/>
        </w:rPr>
        <w:t>BAB II</w:t>
      </w:r>
      <w:bookmarkEnd w:id="33"/>
      <w:bookmarkEnd w:id="36"/>
    </w:p>
    <w:p w14:paraId="720084EE" w14:textId="14E7195D" w:rsidR="00267354" w:rsidRPr="00267354" w:rsidRDefault="00267354" w:rsidP="00267354">
      <w:pPr>
        <w:pStyle w:val="GAMENALEV1"/>
        <w:rPr>
          <w:sz w:val="24"/>
          <w:szCs w:val="24"/>
        </w:rPr>
      </w:pPr>
      <w:bookmarkStart w:id="37" w:name="_Toc865358"/>
      <w:bookmarkStart w:id="38" w:name="_Toc1305661"/>
      <w:r w:rsidRPr="00267354">
        <w:rPr>
          <w:sz w:val="24"/>
          <w:szCs w:val="24"/>
        </w:rPr>
        <w:t>TINJAUAN PUSTAKA</w:t>
      </w:r>
      <w:bookmarkEnd w:id="34"/>
      <w:bookmarkEnd w:id="35"/>
      <w:bookmarkEnd w:id="37"/>
      <w:bookmarkEnd w:id="38"/>
    </w:p>
    <w:p w14:paraId="18F88830" w14:textId="77777777" w:rsidR="00267354" w:rsidRPr="00F36DEC" w:rsidRDefault="00267354" w:rsidP="00267354">
      <w:pPr>
        <w:spacing w:line="480" w:lineRule="auto"/>
        <w:jc w:val="both"/>
      </w:pPr>
    </w:p>
    <w:p w14:paraId="118D584E" w14:textId="77777777" w:rsidR="00267354" w:rsidRPr="00F36DEC" w:rsidRDefault="00267354" w:rsidP="00267354">
      <w:pPr>
        <w:pStyle w:val="ListParagraph"/>
        <w:numPr>
          <w:ilvl w:val="0"/>
          <w:numId w:val="4"/>
        </w:numPr>
        <w:spacing w:line="480" w:lineRule="auto"/>
        <w:jc w:val="both"/>
      </w:pPr>
      <w:bookmarkStart w:id="39" w:name="_Toc477130796"/>
      <w:bookmarkStart w:id="40" w:name="_Toc477131425"/>
      <w:r w:rsidRPr="00F36DEC">
        <w:t>Penelitian Terdahulu</w:t>
      </w:r>
      <w:bookmarkEnd w:id="39"/>
      <w:bookmarkEnd w:id="40"/>
    </w:p>
    <w:p w14:paraId="76816B05" w14:textId="596A0421" w:rsidR="00267354" w:rsidRPr="00F36DEC" w:rsidRDefault="00267354" w:rsidP="00267354">
      <w:pPr>
        <w:spacing w:line="480" w:lineRule="auto"/>
        <w:ind w:firstLine="720"/>
        <w:jc w:val="both"/>
      </w:pPr>
      <w:r w:rsidRPr="00F36DEC">
        <w:t xml:space="preserve">Penelitian yang akan dilakukan tentunya tidak terlepas kajian dari beberapa hasil penelitian terdahulu yang relevan khususnya upaya dalam pengembangan perangkat lunak. </w:t>
      </w:r>
      <w:sdt>
        <w:sdtPr>
          <w:id w:val="2080700675"/>
          <w:citation/>
        </w:sdtPr>
        <w:sdtContent>
          <w:r w:rsidR="00B434D5">
            <w:fldChar w:fldCharType="begin"/>
          </w:r>
          <w:r w:rsidR="00B434D5">
            <w:rPr>
              <w:lang w:val="en-US"/>
            </w:rPr>
            <w:instrText xml:space="preserve"> CITATION Chr08 \l 1033 </w:instrText>
          </w:r>
          <w:r w:rsidR="00B434D5">
            <w:fldChar w:fldCharType="separate"/>
          </w:r>
          <w:r w:rsidR="00017DA3">
            <w:rPr>
              <w:noProof/>
              <w:lang w:val="en-US"/>
            </w:rPr>
            <w:t xml:space="preserve"> (Christiani, 2008)</w:t>
          </w:r>
          <w:r w:rsidR="00B434D5">
            <w:fldChar w:fldCharType="end"/>
          </w:r>
        </w:sdtContent>
      </w:sdt>
      <w:r w:rsidRPr="00F36DEC">
        <w:t xml:space="preserve"> melakukan penelitian dengan merancang bangun aplikasi dengan pemanfaatan PHP pada Biro Administrasi Akademik UK  Maranatha dalam proses pemesanan ruang namun masih kurang dari sisi keamanan pengguna yang perlu ditingkatkan. Harimurti melakukan penelitian dengan mengembangkan sistem pemesanan ruang masih menggunakan aplikasi berbasis desktop</w:t>
      </w:r>
      <w:sdt>
        <w:sdtPr>
          <w:id w:val="1547025612"/>
          <w:citation/>
        </w:sdtPr>
        <w:sdtContent>
          <w:r w:rsidR="00017DA3">
            <w:fldChar w:fldCharType="begin"/>
          </w:r>
          <w:r w:rsidR="00017DA3">
            <w:rPr>
              <w:lang w:val="en-US"/>
            </w:rPr>
            <w:instrText xml:space="preserve"> CITATION Har16 \l 1033 </w:instrText>
          </w:r>
          <w:r w:rsidR="00017DA3">
            <w:fldChar w:fldCharType="separate"/>
          </w:r>
          <w:r w:rsidR="00017DA3">
            <w:rPr>
              <w:noProof/>
              <w:lang w:val="en-US"/>
            </w:rPr>
            <w:t xml:space="preserve"> (Harimurti &amp; Qairiah, 2016)</w:t>
          </w:r>
          <w:r w:rsidR="00017DA3">
            <w:fldChar w:fldCharType="end"/>
          </w:r>
        </w:sdtContent>
      </w:sdt>
      <w:r w:rsidRPr="00F36DEC">
        <w:t>. Dari beberapa penelitian tersebut diatas yang membedakan dengan penelitian adalah pada pengembangan sistem informasi dikembangkan berbasis WEB dengan mempertimbangkan sisi keamanan dan factor yang mendukung dari infrastruktur yang ada di Universitas Resapti Yogyakarta.</w:t>
      </w:r>
    </w:p>
    <w:p w14:paraId="5DF391FB" w14:textId="77777777" w:rsidR="00267354" w:rsidRPr="00F36DEC" w:rsidRDefault="00267354" w:rsidP="00267354">
      <w:pPr>
        <w:pStyle w:val="ListParagraph"/>
        <w:numPr>
          <w:ilvl w:val="0"/>
          <w:numId w:val="4"/>
        </w:numPr>
        <w:spacing w:line="480" w:lineRule="auto"/>
        <w:jc w:val="both"/>
      </w:pPr>
      <w:bookmarkStart w:id="41" w:name="_Toc477130797"/>
      <w:bookmarkStart w:id="42" w:name="_Toc477131426"/>
      <w:r w:rsidRPr="00F36DEC">
        <w:t>Teori Dasar</w:t>
      </w:r>
      <w:bookmarkStart w:id="43" w:name="_Toc443426837"/>
      <w:bookmarkStart w:id="44" w:name="_Toc466772108"/>
      <w:bookmarkStart w:id="45" w:name="_Toc466939816"/>
      <w:bookmarkStart w:id="46" w:name="_Toc477130798"/>
      <w:bookmarkStart w:id="47" w:name="_Toc477131427"/>
      <w:bookmarkEnd w:id="41"/>
      <w:bookmarkEnd w:id="42"/>
    </w:p>
    <w:p w14:paraId="64342B10" w14:textId="77777777" w:rsidR="00267354" w:rsidRPr="00F36DEC" w:rsidRDefault="00267354" w:rsidP="00267354">
      <w:pPr>
        <w:pStyle w:val="ListParagraph"/>
        <w:numPr>
          <w:ilvl w:val="0"/>
          <w:numId w:val="5"/>
        </w:numPr>
        <w:spacing w:line="480" w:lineRule="auto"/>
        <w:jc w:val="both"/>
      </w:pPr>
      <w:r w:rsidRPr="00F36DEC">
        <w:rPr>
          <w:color w:val="000000" w:themeColor="text1"/>
        </w:rPr>
        <w:t>Data</w:t>
      </w:r>
      <w:bookmarkEnd w:id="43"/>
      <w:bookmarkEnd w:id="44"/>
      <w:bookmarkEnd w:id="45"/>
      <w:bookmarkEnd w:id="46"/>
      <w:bookmarkEnd w:id="47"/>
    </w:p>
    <w:p w14:paraId="4064FFB2" w14:textId="3437F00F" w:rsidR="00267354" w:rsidRPr="00F36DEC" w:rsidRDefault="00267354" w:rsidP="00267354">
      <w:pPr>
        <w:pStyle w:val="ListParagraph"/>
        <w:spacing w:line="480" w:lineRule="auto"/>
        <w:ind w:left="1080"/>
        <w:jc w:val="both"/>
      </w:pPr>
      <w:r w:rsidRPr="00F36DEC">
        <w:t xml:space="preserve">Data adalah fakta atau kenyataan yang menggambarkan suatu kejadian-kejadian yang mempunyai arti tersendiri </w:t>
      </w:r>
      <w:bookmarkStart w:id="48" w:name="_Toc443426838"/>
      <w:bookmarkStart w:id="49" w:name="_Toc466772109"/>
      <w:bookmarkStart w:id="50" w:name="_Toc466939817"/>
      <w:bookmarkStart w:id="51" w:name="_Toc477130799"/>
      <w:bookmarkStart w:id="52" w:name="_Toc477131428"/>
      <w:sdt>
        <w:sdtPr>
          <w:id w:val="568917365"/>
          <w:citation/>
        </w:sdtPr>
        <w:sdtContent>
          <w:r w:rsidR="00017DA3">
            <w:fldChar w:fldCharType="begin"/>
          </w:r>
          <w:r w:rsidR="00017DA3">
            <w:instrText xml:space="preserve"> CITATION HTo13 \l 1033 </w:instrText>
          </w:r>
          <w:r w:rsidR="00017DA3">
            <w:fldChar w:fldCharType="separate"/>
          </w:r>
          <w:r w:rsidR="00017DA3">
            <w:rPr>
              <w:noProof/>
            </w:rPr>
            <w:t>(Tohari, 2013)</w:t>
          </w:r>
          <w:r w:rsidR="00017DA3">
            <w:fldChar w:fldCharType="end"/>
          </w:r>
        </w:sdtContent>
      </w:sdt>
    </w:p>
    <w:p w14:paraId="7DB2254E" w14:textId="77777777" w:rsidR="00267354" w:rsidRPr="00F36DEC" w:rsidRDefault="00267354" w:rsidP="00267354">
      <w:pPr>
        <w:pStyle w:val="ListParagraph"/>
        <w:numPr>
          <w:ilvl w:val="0"/>
          <w:numId w:val="5"/>
        </w:numPr>
        <w:spacing w:line="480" w:lineRule="auto"/>
        <w:jc w:val="both"/>
      </w:pPr>
      <w:r w:rsidRPr="00F36DEC">
        <w:rPr>
          <w:color w:val="000000" w:themeColor="text1"/>
        </w:rPr>
        <w:t>Informasi</w:t>
      </w:r>
      <w:bookmarkEnd w:id="48"/>
      <w:bookmarkEnd w:id="49"/>
      <w:bookmarkEnd w:id="50"/>
      <w:bookmarkEnd w:id="51"/>
      <w:bookmarkEnd w:id="52"/>
    </w:p>
    <w:p w14:paraId="51EEE8CB" w14:textId="2E3E6D3E" w:rsidR="00267354" w:rsidRPr="00F36DEC" w:rsidRDefault="00267354" w:rsidP="008B0A8F">
      <w:pPr>
        <w:pStyle w:val="ListParagraph"/>
        <w:spacing w:line="480" w:lineRule="auto"/>
        <w:ind w:left="1080"/>
        <w:jc w:val="both"/>
      </w:pPr>
      <w:r w:rsidRPr="00F36DEC">
        <w:lastRenderedPageBreak/>
        <w:t>Informasi adalah data yang telah diproses sedemikian rupa, sehingga memiliki arti yang lebih bermanfaat bagi penggunaanya</w:t>
      </w:r>
      <w:sdt>
        <w:sdtPr>
          <w:id w:val="672918693"/>
          <w:citation/>
        </w:sdtPr>
        <w:sdtContent>
          <w:r w:rsidR="00EC78AC">
            <w:fldChar w:fldCharType="begin"/>
          </w:r>
          <w:r w:rsidR="00EC78AC">
            <w:instrText xml:space="preserve"> CITATION HTo13 \l 1033 </w:instrText>
          </w:r>
          <w:r w:rsidR="00EC78AC">
            <w:fldChar w:fldCharType="separate"/>
          </w:r>
          <w:r w:rsidR="00EC78AC">
            <w:rPr>
              <w:noProof/>
            </w:rPr>
            <w:t xml:space="preserve"> (Tohari, 2013)</w:t>
          </w:r>
          <w:r w:rsidR="00EC78AC">
            <w:fldChar w:fldCharType="end"/>
          </w:r>
        </w:sdtContent>
      </w:sdt>
    </w:p>
    <w:p w14:paraId="03BC0783" w14:textId="77777777" w:rsidR="00267354" w:rsidRPr="00F36DEC" w:rsidRDefault="00267354" w:rsidP="00267354">
      <w:pPr>
        <w:pStyle w:val="ListParagraph"/>
        <w:numPr>
          <w:ilvl w:val="0"/>
          <w:numId w:val="5"/>
        </w:numPr>
        <w:spacing w:line="480" w:lineRule="auto"/>
        <w:jc w:val="both"/>
        <w:rPr>
          <w:color w:val="000000" w:themeColor="text1"/>
        </w:rPr>
      </w:pPr>
      <w:bookmarkStart w:id="53" w:name="_Toc443426839"/>
      <w:bookmarkStart w:id="54" w:name="_Toc466772110"/>
      <w:bookmarkStart w:id="55" w:name="_Toc466939818"/>
      <w:bookmarkStart w:id="56" w:name="_Toc477130800"/>
      <w:bookmarkStart w:id="57" w:name="_Toc477131429"/>
      <w:r w:rsidRPr="00F36DEC">
        <w:rPr>
          <w:color w:val="000000" w:themeColor="text1"/>
        </w:rPr>
        <w:t>Sistem</w:t>
      </w:r>
      <w:bookmarkEnd w:id="53"/>
      <w:bookmarkEnd w:id="54"/>
      <w:bookmarkEnd w:id="55"/>
      <w:bookmarkEnd w:id="56"/>
      <w:bookmarkEnd w:id="57"/>
    </w:p>
    <w:p w14:paraId="0D3B5FB7" w14:textId="6713F7A2" w:rsidR="00267354" w:rsidRPr="00F36DEC" w:rsidRDefault="00267354" w:rsidP="00EC78AC">
      <w:pPr>
        <w:pStyle w:val="ListParagraph"/>
        <w:spacing w:line="480" w:lineRule="auto"/>
        <w:ind w:left="1080"/>
        <w:jc w:val="both"/>
        <w:rPr>
          <w:color w:val="000000" w:themeColor="text1"/>
        </w:rPr>
      </w:pPr>
      <w:r w:rsidRPr="00F36DEC">
        <w:t xml:space="preserve">Sistem dapat didefinisikan sebagai sekumpulan atau objek-objek yang saling berelasi dan berinteraksi, serta hubungan antar objek bisa dilihat sebagai satu kesatuan yang dirancang untuk mencapai satu tujuan yang telah ditetapkan </w:t>
      </w:r>
      <w:bookmarkStart w:id="58" w:name="_Toc443426840"/>
      <w:bookmarkStart w:id="59" w:name="_Toc466772111"/>
      <w:bookmarkStart w:id="60" w:name="_Toc466939819"/>
      <w:bookmarkStart w:id="61" w:name="_Toc477130801"/>
      <w:bookmarkStart w:id="62" w:name="_Toc477131430"/>
      <w:r w:rsidRPr="00F36DEC">
        <w:rPr>
          <w:color w:val="000000" w:themeColor="text1"/>
        </w:rPr>
        <w:t>Sistem Informasi</w:t>
      </w:r>
      <w:bookmarkEnd w:id="58"/>
      <w:bookmarkEnd w:id="59"/>
      <w:bookmarkEnd w:id="60"/>
      <w:bookmarkEnd w:id="61"/>
      <w:bookmarkEnd w:id="62"/>
      <w:sdt>
        <w:sdtPr>
          <w:rPr>
            <w:color w:val="000000" w:themeColor="text1"/>
          </w:rPr>
          <w:id w:val="1036322233"/>
          <w:citation/>
        </w:sdtPr>
        <w:sdtContent>
          <w:r w:rsidR="00EC78AC">
            <w:rPr>
              <w:color w:val="000000" w:themeColor="text1"/>
            </w:rPr>
            <w:fldChar w:fldCharType="begin"/>
          </w:r>
          <w:r w:rsidR="00EC78AC">
            <w:rPr>
              <w:color w:val="000000" w:themeColor="text1"/>
            </w:rPr>
            <w:instrText xml:space="preserve"> CITATION HTo13 \l 1033 </w:instrText>
          </w:r>
          <w:r w:rsidR="00EC78AC">
            <w:rPr>
              <w:color w:val="000000" w:themeColor="text1"/>
            </w:rPr>
            <w:fldChar w:fldCharType="separate"/>
          </w:r>
          <w:r w:rsidR="00EC78AC">
            <w:rPr>
              <w:noProof/>
              <w:color w:val="000000" w:themeColor="text1"/>
            </w:rPr>
            <w:t xml:space="preserve"> </w:t>
          </w:r>
          <w:r w:rsidR="00EC78AC" w:rsidRPr="00EC78AC">
            <w:rPr>
              <w:noProof/>
              <w:color w:val="000000" w:themeColor="text1"/>
            </w:rPr>
            <w:t>(Tohari, 2013)</w:t>
          </w:r>
          <w:r w:rsidR="00EC78AC">
            <w:rPr>
              <w:color w:val="000000" w:themeColor="text1"/>
            </w:rPr>
            <w:fldChar w:fldCharType="end"/>
          </w:r>
        </w:sdtContent>
      </w:sdt>
    </w:p>
    <w:p w14:paraId="0A0DA0ED" w14:textId="658C8752" w:rsidR="00267354" w:rsidRPr="00267354" w:rsidRDefault="00267354" w:rsidP="00267354">
      <w:pPr>
        <w:pStyle w:val="ListParagraph"/>
        <w:spacing w:line="480" w:lineRule="auto"/>
        <w:ind w:left="1080"/>
        <w:jc w:val="both"/>
        <w:rPr>
          <w:color w:val="000000" w:themeColor="text1"/>
        </w:rPr>
      </w:pPr>
      <w:r w:rsidRPr="00F36DEC">
        <w:t>Sistem informasi adalah kombinasi antara prosedur kerja, informasi, orang dan teknologi informasi yang diorganisasikan untuk mencapai tujuan dalam sebuah organisasi</w:t>
      </w:r>
      <w:sdt>
        <w:sdtPr>
          <w:id w:val="228965552"/>
          <w:citation/>
        </w:sdtPr>
        <w:sdtContent>
          <w:r w:rsidR="00EC78AC">
            <w:fldChar w:fldCharType="begin"/>
          </w:r>
          <w:r w:rsidR="00EC78AC">
            <w:instrText xml:space="preserve"> CITATION Kad08 \l 1033 </w:instrText>
          </w:r>
          <w:r w:rsidR="00EC78AC">
            <w:fldChar w:fldCharType="separate"/>
          </w:r>
          <w:r w:rsidR="00EC78AC">
            <w:rPr>
              <w:noProof/>
            </w:rPr>
            <w:t xml:space="preserve"> (Kadir, 2008)</w:t>
          </w:r>
          <w:r w:rsidR="00EC78AC">
            <w:fldChar w:fldCharType="end"/>
          </w:r>
        </w:sdtContent>
      </w:sdt>
    </w:p>
    <w:p w14:paraId="47E355B3" w14:textId="77777777" w:rsidR="00267354" w:rsidRPr="00F36DEC" w:rsidRDefault="00267354" w:rsidP="00267354">
      <w:pPr>
        <w:pStyle w:val="ListParagraph"/>
        <w:numPr>
          <w:ilvl w:val="0"/>
          <w:numId w:val="5"/>
        </w:numPr>
        <w:spacing w:line="480" w:lineRule="auto"/>
        <w:jc w:val="both"/>
        <w:rPr>
          <w:color w:val="000000" w:themeColor="text1"/>
        </w:rPr>
      </w:pPr>
      <w:bookmarkStart w:id="63" w:name="_Toc443426841"/>
      <w:bookmarkStart w:id="64" w:name="_Toc466772112"/>
      <w:bookmarkStart w:id="65" w:name="_Toc466939820"/>
      <w:bookmarkStart w:id="66" w:name="_Toc477130802"/>
      <w:bookmarkStart w:id="67" w:name="_Toc477131431"/>
      <w:r w:rsidRPr="00F36DEC">
        <w:rPr>
          <w:color w:val="000000" w:themeColor="text1"/>
        </w:rPr>
        <w:t>Web</w:t>
      </w:r>
      <w:bookmarkEnd w:id="63"/>
      <w:bookmarkEnd w:id="64"/>
      <w:bookmarkEnd w:id="65"/>
      <w:bookmarkEnd w:id="66"/>
      <w:bookmarkEnd w:id="67"/>
      <w:r w:rsidRPr="00F36DEC">
        <w:rPr>
          <w:color w:val="000000" w:themeColor="text1"/>
        </w:rPr>
        <w:t xml:space="preserve"> </w:t>
      </w:r>
    </w:p>
    <w:p w14:paraId="0FC87F07" w14:textId="0FB97E83" w:rsidR="00267354" w:rsidRPr="00267354" w:rsidRDefault="00267354" w:rsidP="00267354">
      <w:pPr>
        <w:pStyle w:val="ListParagraph"/>
        <w:spacing w:line="480" w:lineRule="auto"/>
        <w:ind w:left="1080"/>
        <w:jc w:val="both"/>
        <w:rPr>
          <w:color w:val="000000" w:themeColor="text1"/>
        </w:rPr>
      </w:pPr>
      <w:r w:rsidRPr="00F36DEC">
        <w:t>Web adalah salah satu aplikasi yang berisikan dokumen-dokumen multimedia (teks, gambar, animasi, video) di dalamnya yang menggunakan protocol HTTP (Hypertext Transfer Protocol) dan untuk mengaksesnya menggunakan perangkat lunak yang disebut browser</w:t>
      </w:r>
      <w:sdt>
        <w:sdtPr>
          <w:id w:val="265045024"/>
          <w:citation/>
        </w:sdtPr>
        <w:sdtContent>
          <w:r w:rsidR="00EC78AC">
            <w:fldChar w:fldCharType="begin"/>
          </w:r>
          <w:r w:rsidR="00EC78AC">
            <w:instrText xml:space="preserve"> CITATION Ari11 \l 1033 </w:instrText>
          </w:r>
          <w:r w:rsidR="00EC78AC">
            <w:fldChar w:fldCharType="separate"/>
          </w:r>
          <w:r w:rsidR="00EC78AC">
            <w:rPr>
              <w:noProof/>
            </w:rPr>
            <w:t xml:space="preserve"> (Arief, 2011)</w:t>
          </w:r>
          <w:r w:rsidR="00EC78AC">
            <w:fldChar w:fldCharType="end"/>
          </w:r>
        </w:sdtContent>
      </w:sdt>
    </w:p>
    <w:p w14:paraId="19BDF468" w14:textId="77777777" w:rsidR="00267354" w:rsidRPr="00F36DEC" w:rsidRDefault="00267354" w:rsidP="00267354">
      <w:pPr>
        <w:pStyle w:val="ListParagraph"/>
        <w:numPr>
          <w:ilvl w:val="0"/>
          <w:numId w:val="5"/>
        </w:numPr>
        <w:spacing w:line="480" w:lineRule="auto"/>
        <w:jc w:val="both"/>
        <w:rPr>
          <w:color w:val="000000" w:themeColor="text1"/>
        </w:rPr>
      </w:pPr>
      <w:bookmarkStart w:id="68" w:name="_Toc443426842"/>
      <w:bookmarkStart w:id="69" w:name="_Toc466772113"/>
      <w:bookmarkStart w:id="70" w:name="_Toc466939821"/>
      <w:bookmarkStart w:id="71" w:name="_Toc477130803"/>
      <w:bookmarkStart w:id="72" w:name="_Toc477131432"/>
      <w:r w:rsidRPr="00F36DEC">
        <w:rPr>
          <w:color w:val="000000" w:themeColor="text1"/>
        </w:rPr>
        <w:t>Basis Data</w:t>
      </w:r>
      <w:bookmarkEnd w:id="68"/>
      <w:bookmarkEnd w:id="69"/>
      <w:bookmarkEnd w:id="70"/>
      <w:bookmarkEnd w:id="71"/>
      <w:bookmarkEnd w:id="72"/>
    </w:p>
    <w:p w14:paraId="3BD5DCE1" w14:textId="4E621DCE" w:rsidR="00267354" w:rsidRPr="008B0A8F" w:rsidRDefault="00267354" w:rsidP="008B0A8F">
      <w:pPr>
        <w:pStyle w:val="ListParagraph"/>
        <w:spacing w:line="480" w:lineRule="auto"/>
        <w:ind w:left="1080"/>
        <w:jc w:val="both"/>
      </w:pPr>
      <w:r w:rsidRPr="00F36DEC">
        <w:t>Menurut Fathansyah, basis data didefinisikan sebagai kumpulan data yang saling berhubungan yang disimpan secara bersama sedemikian rupa dan tanpa pengulangan (redundansi) yang tidak perlu, untuk memenui berbagai kebutuhan. Prinsip kerja dan tujuan basis data adalah pengaturan data/arsip, dan tujuannya adalah untuk kemudahan dan kecepatan dalam pengambilan kembali data/ arsip</w:t>
      </w:r>
      <w:r w:rsidR="00EC78AC">
        <w:t xml:space="preserve"> </w:t>
      </w:r>
      <w:sdt>
        <w:sdtPr>
          <w:id w:val="-2134930504"/>
          <w:citation/>
        </w:sdtPr>
        <w:sdtContent>
          <w:r w:rsidR="00EC78AC">
            <w:fldChar w:fldCharType="begin"/>
          </w:r>
          <w:r w:rsidR="00EC78AC">
            <w:instrText xml:space="preserve"> CITATION Fat12 \l 1033 </w:instrText>
          </w:r>
          <w:r w:rsidR="00EC78AC">
            <w:fldChar w:fldCharType="separate"/>
          </w:r>
          <w:r w:rsidR="00EC78AC">
            <w:rPr>
              <w:noProof/>
            </w:rPr>
            <w:t>(Fathansyah, 2012)</w:t>
          </w:r>
          <w:r w:rsidR="00EC78AC">
            <w:fldChar w:fldCharType="end"/>
          </w:r>
        </w:sdtContent>
      </w:sdt>
      <w:r w:rsidRPr="00F36DEC">
        <w:t>.</w:t>
      </w:r>
    </w:p>
    <w:p w14:paraId="6559DA69" w14:textId="431CEB46" w:rsidR="00267354" w:rsidRDefault="00267354" w:rsidP="00267354">
      <w:pPr>
        <w:pStyle w:val="ListParagraph"/>
        <w:spacing w:line="480" w:lineRule="auto"/>
        <w:ind w:left="1080"/>
        <w:jc w:val="both"/>
        <w:rPr>
          <w:color w:val="000000" w:themeColor="text1"/>
        </w:rPr>
      </w:pPr>
    </w:p>
    <w:p w14:paraId="60B167E5" w14:textId="77777777" w:rsidR="00267354" w:rsidRPr="001D63B7" w:rsidRDefault="00267354" w:rsidP="00267354">
      <w:pPr>
        <w:jc w:val="center"/>
        <w:rPr>
          <w:rFonts w:ascii="Times New Roman" w:hAnsi="Times New Roman" w:cs="Times New Roman"/>
          <w:b/>
        </w:rPr>
      </w:pPr>
      <w:bookmarkStart w:id="73" w:name="_Toc477130804"/>
      <w:bookmarkStart w:id="74" w:name="_Toc477131433"/>
      <w:r w:rsidRPr="001D63B7">
        <w:rPr>
          <w:rFonts w:ascii="Times New Roman" w:hAnsi="Times New Roman" w:cs="Times New Roman"/>
          <w:b/>
        </w:rPr>
        <w:t>BAB III. METODE PENELITIAN</w:t>
      </w:r>
      <w:bookmarkEnd w:id="73"/>
      <w:bookmarkEnd w:id="74"/>
    </w:p>
    <w:p w14:paraId="10EBB5CE" w14:textId="77777777" w:rsidR="00267354" w:rsidRPr="00F36DEC" w:rsidRDefault="00267354" w:rsidP="00267354">
      <w:pPr>
        <w:jc w:val="both"/>
      </w:pPr>
    </w:p>
    <w:p w14:paraId="3DAA4BBF" w14:textId="77777777" w:rsidR="00267354" w:rsidRPr="00267354" w:rsidRDefault="00267354" w:rsidP="00267354">
      <w:pPr>
        <w:pStyle w:val="ListParagraph"/>
        <w:numPr>
          <w:ilvl w:val="0"/>
          <w:numId w:val="6"/>
        </w:numPr>
        <w:spacing w:line="480" w:lineRule="auto"/>
        <w:jc w:val="both"/>
      </w:pPr>
      <w:bookmarkStart w:id="75" w:name="_Toc477130805"/>
      <w:bookmarkStart w:id="76" w:name="_Toc477131434"/>
      <w:r w:rsidRPr="00267354">
        <w:t>Desain Penelitian</w:t>
      </w:r>
      <w:bookmarkEnd w:id="75"/>
      <w:bookmarkEnd w:id="76"/>
    </w:p>
    <w:p w14:paraId="36FA3FBB" w14:textId="5AB42039" w:rsidR="00267354" w:rsidRPr="00267354" w:rsidRDefault="00267354" w:rsidP="00267354">
      <w:pPr>
        <w:spacing w:line="480" w:lineRule="auto"/>
        <w:ind w:firstLine="720"/>
        <w:jc w:val="both"/>
      </w:pPr>
      <w:r w:rsidRPr="00267354">
        <w:t xml:space="preserve">Desain penelitian yaitu tahapan yang akan dilakukan dalam melakukan penelitian untuk mempermudah dalam melakukan penelitian. Desain </w:t>
      </w:r>
    </w:p>
    <w:p w14:paraId="396BB7AF" w14:textId="77777777" w:rsidR="00267354" w:rsidRPr="00267354" w:rsidRDefault="00267354" w:rsidP="00267354">
      <w:pPr>
        <w:pStyle w:val="ListParagraph"/>
        <w:spacing w:line="480" w:lineRule="auto"/>
        <w:jc w:val="both"/>
      </w:pPr>
      <w:r w:rsidRPr="00267354">
        <w:t xml:space="preserve">Penelitian digambarkan seperti gambar </w:t>
      </w:r>
      <w:proofErr w:type="gramStart"/>
      <w:r w:rsidRPr="00267354">
        <w:t>1 :</w:t>
      </w:r>
      <w:proofErr w:type="gramEnd"/>
    </w:p>
    <w:p w14:paraId="63A6D16A" w14:textId="77777777" w:rsidR="00400DC4" w:rsidRDefault="00153333" w:rsidP="00400DC4">
      <w:pPr>
        <w:keepNext/>
        <w:spacing w:line="480" w:lineRule="auto"/>
        <w:jc w:val="center"/>
      </w:pPr>
      <w:r w:rsidRPr="00CC73BA">
        <w:rPr>
          <w:rFonts w:ascii="Times New Roman" w:hAnsi="Times New Roman" w:cs="Times New Roman"/>
          <w:noProof/>
        </w:rPr>
        <w:object w:dxaOrig="6473" w:dyaOrig="4663" w14:anchorId="76B97B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24pt;height:233pt;mso-width-percent:0;mso-height-percent:0;mso-width-percent:0;mso-height-percent:0" o:ole="">
            <v:imagedata r:id="rId17" o:title=""/>
          </v:shape>
          <o:OLEObject Type="Embed" ProgID="VisioViewer.Viewer.1" ShapeID="_x0000_i1025" DrawAspect="Content" ObjectID="_1611918441" r:id="rId18"/>
        </w:object>
      </w:r>
    </w:p>
    <w:p w14:paraId="25A4D872" w14:textId="6BF2329B" w:rsidR="00400DC4" w:rsidRPr="00400DC4" w:rsidRDefault="00400DC4" w:rsidP="00400DC4">
      <w:pPr>
        <w:pStyle w:val="Caption"/>
        <w:jc w:val="center"/>
        <w:rPr>
          <w:b/>
          <w:sz w:val="24"/>
          <w:szCs w:val="24"/>
        </w:rPr>
      </w:pPr>
      <w:r w:rsidRPr="00400DC4">
        <w:rPr>
          <w:b/>
          <w:sz w:val="24"/>
          <w:szCs w:val="24"/>
        </w:rPr>
        <w:t xml:space="preserve">Gambar 3. </w:t>
      </w:r>
      <w:r w:rsidRPr="00400DC4">
        <w:rPr>
          <w:b/>
          <w:sz w:val="24"/>
          <w:szCs w:val="24"/>
        </w:rPr>
        <w:fldChar w:fldCharType="begin"/>
      </w:r>
      <w:r w:rsidRPr="00400DC4">
        <w:rPr>
          <w:b/>
          <w:sz w:val="24"/>
          <w:szCs w:val="24"/>
        </w:rPr>
        <w:instrText xml:space="preserve"> SEQ Gambar_3. \* ARABIC </w:instrText>
      </w:r>
      <w:r w:rsidRPr="00400DC4">
        <w:rPr>
          <w:b/>
          <w:sz w:val="24"/>
          <w:szCs w:val="24"/>
        </w:rPr>
        <w:fldChar w:fldCharType="separate"/>
      </w:r>
      <w:r>
        <w:rPr>
          <w:b/>
          <w:noProof/>
          <w:sz w:val="24"/>
          <w:szCs w:val="24"/>
        </w:rPr>
        <w:t>1</w:t>
      </w:r>
      <w:r w:rsidRPr="00400DC4">
        <w:rPr>
          <w:b/>
          <w:sz w:val="24"/>
          <w:szCs w:val="24"/>
        </w:rPr>
        <w:fldChar w:fldCharType="end"/>
      </w:r>
    </w:p>
    <w:p w14:paraId="5372599B" w14:textId="77777777" w:rsidR="00267354" w:rsidRPr="00267354" w:rsidRDefault="00267354" w:rsidP="00267354">
      <w:pPr>
        <w:pStyle w:val="ListParagraph"/>
        <w:numPr>
          <w:ilvl w:val="0"/>
          <w:numId w:val="6"/>
        </w:numPr>
        <w:spacing w:line="480" w:lineRule="auto"/>
        <w:jc w:val="both"/>
      </w:pPr>
      <w:bookmarkStart w:id="77" w:name="_Toc477130806"/>
      <w:bookmarkStart w:id="78" w:name="_Toc477131435"/>
      <w:r w:rsidRPr="00267354">
        <w:t>Metode Pengumpulan Data</w:t>
      </w:r>
      <w:bookmarkEnd w:id="77"/>
      <w:bookmarkEnd w:id="78"/>
    </w:p>
    <w:p w14:paraId="64E46A0B" w14:textId="77777777" w:rsidR="00267354" w:rsidRPr="00267354" w:rsidRDefault="00267354" w:rsidP="00267354">
      <w:pPr>
        <w:pStyle w:val="ListParagraph"/>
        <w:numPr>
          <w:ilvl w:val="0"/>
          <w:numId w:val="7"/>
        </w:numPr>
        <w:spacing w:line="480" w:lineRule="auto"/>
        <w:jc w:val="both"/>
      </w:pPr>
      <w:r w:rsidRPr="00267354">
        <w:t>Studi Pustaka</w:t>
      </w:r>
    </w:p>
    <w:p w14:paraId="29C526ED" w14:textId="77777777" w:rsidR="00267354" w:rsidRPr="00267354" w:rsidRDefault="00267354" w:rsidP="00267354">
      <w:pPr>
        <w:pStyle w:val="ListParagraph"/>
        <w:spacing w:line="480" w:lineRule="auto"/>
        <w:ind w:left="1080"/>
        <w:jc w:val="both"/>
      </w:pPr>
      <w:r w:rsidRPr="00267354">
        <w:t>Tahap ini merupakan tahapan pengumpulan pengetahuan dari sumber buku, hasil penelitian yang mendukung penelitian, dokumen terkait penelitian dan kegiatan pengabdian masyarakat</w:t>
      </w:r>
    </w:p>
    <w:p w14:paraId="0B732067" w14:textId="77777777" w:rsidR="00267354" w:rsidRPr="00267354" w:rsidRDefault="00267354" w:rsidP="00267354">
      <w:pPr>
        <w:pStyle w:val="ListParagraph"/>
        <w:numPr>
          <w:ilvl w:val="0"/>
          <w:numId w:val="7"/>
        </w:numPr>
        <w:spacing w:line="480" w:lineRule="auto"/>
        <w:jc w:val="both"/>
      </w:pPr>
      <w:r w:rsidRPr="00267354">
        <w:t>Observasi</w:t>
      </w:r>
    </w:p>
    <w:p w14:paraId="7C668925" w14:textId="266F0A80" w:rsidR="00267354" w:rsidRPr="00267354" w:rsidRDefault="00267354" w:rsidP="00267354">
      <w:pPr>
        <w:pStyle w:val="ListParagraph"/>
        <w:spacing w:line="480" w:lineRule="auto"/>
        <w:ind w:left="1080"/>
        <w:jc w:val="both"/>
      </w:pPr>
      <w:r w:rsidRPr="00267354">
        <w:lastRenderedPageBreak/>
        <w:t>Melakukan pengamatan langsung dari proses pengolahan data penelitian dan kegiatan pengabdian masyarakat yang saat ini sedang berjalan untuk dapat dilakukan kajian dalam pengembangan sistem</w:t>
      </w:r>
    </w:p>
    <w:p w14:paraId="04A85811" w14:textId="77777777" w:rsidR="00267354" w:rsidRPr="00267354" w:rsidRDefault="00267354" w:rsidP="00267354">
      <w:pPr>
        <w:pStyle w:val="ListParagraph"/>
        <w:numPr>
          <w:ilvl w:val="0"/>
          <w:numId w:val="7"/>
        </w:numPr>
        <w:spacing w:line="480" w:lineRule="auto"/>
        <w:jc w:val="both"/>
      </w:pPr>
      <w:bookmarkStart w:id="79" w:name="_Toc477130807"/>
      <w:bookmarkStart w:id="80" w:name="_Toc477131436"/>
      <w:r w:rsidRPr="00267354">
        <w:t>Metode Pengembangan Perangkat Lunak</w:t>
      </w:r>
      <w:bookmarkEnd w:id="79"/>
      <w:bookmarkEnd w:id="80"/>
    </w:p>
    <w:p w14:paraId="49472EF6" w14:textId="77777777" w:rsidR="00267354" w:rsidRPr="00267354" w:rsidRDefault="00267354" w:rsidP="00267354">
      <w:pPr>
        <w:pStyle w:val="ListParagraph"/>
        <w:spacing w:line="480" w:lineRule="auto"/>
        <w:ind w:left="1080"/>
        <w:jc w:val="both"/>
      </w:pPr>
      <w:r w:rsidRPr="00267354">
        <w:t xml:space="preserve">Metode Pengembangan perangkat lunak ini nantinya beberapa tahapan pengembangan. Adapun tahap pengembangan seperti pada gambar </w:t>
      </w:r>
      <w:proofErr w:type="gramStart"/>
      <w:r w:rsidRPr="00267354">
        <w:t>2 :</w:t>
      </w:r>
      <w:proofErr w:type="gramEnd"/>
    </w:p>
    <w:p w14:paraId="57DD608F" w14:textId="77777777" w:rsidR="00400DC4" w:rsidRDefault="00267354" w:rsidP="00400DC4">
      <w:pPr>
        <w:keepNext/>
        <w:spacing w:line="480" w:lineRule="auto"/>
        <w:jc w:val="center"/>
      </w:pPr>
      <w:r w:rsidRPr="00267354">
        <w:rPr>
          <w:rFonts w:ascii="Times New Roman" w:hAnsi="Times New Roman" w:cs="Times New Roman"/>
          <w:noProof/>
        </w:rPr>
        <w:drawing>
          <wp:inline distT="0" distB="0" distL="0" distR="0" wp14:anchorId="3B44152F" wp14:editId="3DED88E9">
            <wp:extent cx="3590925" cy="3609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DLC_-_Software_Development_Life_Cycl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90925" cy="3609975"/>
                    </a:xfrm>
                    <a:prstGeom prst="rect">
                      <a:avLst/>
                    </a:prstGeom>
                  </pic:spPr>
                </pic:pic>
              </a:graphicData>
            </a:graphic>
          </wp:inline>
        </w:drawing>
      </w:r>
    </w:p>
    <w:p w14:paraId="4AE16257" w14:textId="7C209259" w:rsidR="00267354" w:rsidRPr="00400DC4" w:rsidRDefault="00400DC4" w:rsidP="00400DC4">
      <w:pPr>
        <w:pStyle w:val="Caption"/>
        <w:jc w:val="center"/>
        <w:rPr>
          <w:rFonts w:cs="Times New Roman"/>
          <w:b/>
          <w:sz w:val="24"/>
          <w:szCs w:val="24"/>
        </w:rPr>
      </w:pPr>
      <w:r w:rsidRPr="00400DC4">
        <w:rPr>
          <w:b/>
          <w:sz w:val="24"/>
          <w:szCs w:val="24"/>
        </w:rPr>
        <w:t xml:space="preserve">Gambar 3. </w:t>
      </w:r>
      <w:r w:rsidRPr="00400DC4">
        <w:rPr>
          <w:b/>
          <w:sz w:val="24"/>
          <w:szCs w:val="24"/>
        </w:rPr>
        <w:fldChar w:fldCharType="begin"/>
      </w:r>
      <w:r w:rsidRPr="00400DC4">
        <w:rPr>
          <w:b/>
          <w:sz w:val="24"/>
          <w:szCs w:val="24"/>
        </w:rPr>
        <w:instrText xml:space="preserve"> SEQ Gambar_3. \* ARABIC </w:instrText>
      </w:r>
      <w:r w:rsidRPr="00400DC4">
        <w:rPr>
          <w:b/>
          <w:sz w:val="24"/>
          <w:szCs w:val="24"/>
        </w:rPr>
        <w:fldChar w:fldCharType="separate"/>
      </w:r>
      <w:r w:rsidRPr="00400DC4">
        <w:rPr>
          <w:b/>
          <w:noProof/>
          <w:sz w:val="24"/>
          <w:szCs w:val="24"/>
        </w:rPr>
        <w:t>2</w:t>
      </w:r>
      <w:r w:rsidRPr="00400DC4">
        <w:rPr>
          <w:b/>
          <w:sz w:val="24"/>
          <w:szCs w:val="24"/>
        </w:rPr>
        <w:fldChar w:fldCharType="end"/>
      </w:r>
    </w:p>
    <w:p w14:paraId="0A5B583D" w14:textId="77777777" w:rsidR="00267354" w:rsidRPr="00267354" w:rsidRDefault="00267354" w:rsidP="00267354">
      <w:pPr>
        <w:spacing w:line="480" w:lineRule="auto"/>
        <w:jc w:val="both"/>
        <w:rPr>
          <w:rFonts w:ascii="Times New Roman" w:hAnsi="Times New Roman" w:cs="Times New Roman"/>
        </w:rPr>
      </w:pPr>
      <w:bookmarkStart w:id="81" w:name="_Toc477130808"/>
      <w:bookmarkStart w:id="82" w:name="_Toc477131437"/>
      <w:r w:rsidRPr="00267354">
        <w:rPr>
          <w:rFonts w:ascii="Times New Roman" w:hAnsi="Times New Roman" w:cs="Times New Roman"/>
        </w:rPr>
        <w:t>Alat Penelitian</w:t>
      </w:r>
      <w:bookmarkEnd w:id="81"/>
      <w:bookmarkEnd w:id="82"/>
    </w:p>
    <w:p w14:paraId="6D54CD76" w14:textId="77777777" w:rsidR="00267354" w:rsidRPr="00267354" w:rsidRDefault="00267354" w:rsidP="00267354">
      <w:pPr>
        <w:spacing w:line="480" w:lineRule="auto"/>
        <w:jc w:val="both"/>
        <w:rPr>
          <w:rFonts w:ascii="Times New Roman" w:hAnsi="Times New Roman" w:cs="Times New Roman"/>
        </w:rPr>
      </w:pPr>
      <w:r w:rsidRPr="00267354">
        <w:rPr>
          <w:rFonts w:ascii="Times New Roman" w:hAnsi="Times New Roman" w:cs="Times New Roman"/>
        </w:rPr>
        <w:t>H</w:t>
      </w:r>
      <w:r w:rsidRPr="00267354">
        <w:rPr>
          <w:rFonts w:ascii="Times New Roman" w:hAnsi="Times New Roman" w:cs="Times New Roman"/>
          <w:spacing w:val="-1"/>
        </w:rPr>
        <w:t>a</w:t>
      </w:r>
      <w:r w:rsidRPr="00267354">
        <w:rPr>
          <w:rFonts w:ascii="Times New Roman" w:hAnsi="Times New Roman" w:cs="Times New Roman"/>
        </w:rPr>
        <w:t>rd</w:t>
      </w:r>
      <w:r w:rsidRPr="00267354">
        <w:rPr>
          <w:rFonts w:ascii="Times New Roman" w:hAnsi="Times New Roman" w:cs="Times New Roman"/>
          <w:spacing w:val="1"/>
        </w:rPr>
        <w:t>w</w:t>
      </w:r>
      <w:r w:rsidRPr="00267354">
        <w:rPr>
          <w:rFonts w:ascii="Times New Roman" w:hAnsi="Times New Roman" w:cs="Times New Roman"/>
          <w:spacing w:val="-1"/>
        </w:rPr>
        <w:t>a</w:t>
      </w:r>
      <w:r w:rsidRPr="00267354">
        <w:rPr>
          <w:rFonts w:ascii="Times New Roman" w:hAnsi="Times New Roman" w:cs="Times New Roman"/>
        </w:rPr>
        <w:t>re</w:t>
      </w:r>
      <w:r w:rsidRPr="00267354">
        <w:rPr>
          <w:rFonts w:ascii="Times New Roman" w:hAnsi="Times New Roman" w:cs="Times New Roman"/>
          <w:spacing w:val="3"/>
        </w:rPr>
        <w:t xml:space="preserve"> </w:t>
      </w:r>
      <w:r w:rsidRPr="00267354">
        <w:rPr>
          <w:rFonts w:ascii="Times New Roman" w:hAnsi="Times New Roman" w:cs="Times New Roman"/>
          <w:spacing w:val="-5"/>
        </w:rPr>
        <w:t>y</w:t>
      </w:r>
      <w:r w:rsidRPr="00267354">
        <w:rPr>
          <w:rFonts w:ascii="Times New Roman" w:hAnsi="Times New Roman" w:cs="Times New Roman"/>
          <w:spacing w:val="1"/>
        </w:rPr>
        <w:t>a</w:t>
      </w:r>
      <w:r w:rsidRPr="00267354">
        <w:rPr>
          <w:rFonts w:ascii="Times New Roman" w:hAnsi="Times New Roman" w:cs="Times New Roman"/>
          <w:spacing w:val="2"/>
        </w:rPr>
        <w:t>n</w:t>
      </w:r>
      <w:r w:rsidRPr="00267354">
        <w:rPr>
          <w:rFonts w:ascii="Times New Roman" w:hAnsi="Times New Roman" w:cs="Times New Roman"/>
        </w:rPr>
        <w:t>g</w:t>
      </w:r>
      <w:r w:rsidRPr="00267354">
        <w:rPr>
          <w:rFonts w:ascii="Times New Roman" w:hAnsi="Times New Roman" w:cs="Times New Roman"/>
          <w:spacing w:val="-2"/>
        </w:rPr>
        <w:t xml:space="preserve"> </w:t>
      </w:r>
      <w:r w:rsidRPr="00267354">
        <w:rPr>
          <w:rFonts w:ascii="Times New Roman" w:hAnsi="Times New Roman" w:cs="Times New Roman"/>
        </w:rPr>
        <w:t>di</w:t>
      </w:r>
      <w:r w:rsidRPr="00267354">
        <w:rPr>
          <w:rFonts w:ascii="Times New Roman" w:hAnsi="Times New Roman" w:cs="Times New Roman"/>
          <w:spacing w:val="-2"/>
        </w:rPr>
        <w:t>g</w:t>
      </w:r>
      <w:r w:rsidRPr="00267354">
        <w:rPr>
          <w:rFonts w:ascii="Times New Roman" w:hAnsi="Times New Roman" w:cs="Times New Roman"/>
        </w:rPr>
        <w:t>u</w:t>
      </w:r>
      <w:r w:rsidRPr="00267354">
        <w:rPr>
          <w:rFonts w:ascii="Times New Roman" w:hAnsi="Times New Roman" w:cs="Times New Roman"/>
          <w:spacing w:val="2"/>
        </w:rPr>
        <w:t>n</w:t>
      </w:r>
      <w:r w:rsidRPr="00267354">
        <w:rPr>
          <w:rFonts w:ascii="Times New Roman" w:hAnsi="Times New Roman" w:cs="Times New Roman"/>
          <w:spacing w:val="-1"/>
        </w:rPr>
        <w:t>a</w:t>
      </w:r>
      <w:r w:rsidRPr="00267354">
        <w:rPr>
          <w:rFonts w:ascii="Times New Roman" w:hAnsi="Times New Roman" w:cs="Times New Roman"/>
        </w:rPr>
        <w:t>k</w:t>
      </w:r>
      <w:r w:rsidRPr="00267354">
        <w:rPr>
          <w:rFonts w:ascii="Times New Roman" w:hAnsi="Times New Roman" w:cs="Times New Roman"/>
          <w:spacing w:val="1"/>
        </w:rPr>
        <w:t>a</w:t>
      </w:r>
      <w:r w:rsidRPr="00267354">
        <w:rPr>
          <w:rFonts w:ascii="Times New Roman" w:hAnsi="Times New Roman" w:cs="Times New Roman"/>
        </w:rPr>
        <w:t>n p</w:t>
      </w:r>
      <w:r w:rsidRPr="00267354">
        <w:rPr>
          <w:rFonts w:ascii="Times New Roman" w:hAnsi="Times New Roman" w:cs="Times New Roman"/>
          <w:spacing w:val="-1"/>
        </w:rPr>
        <w:t>a</w:t>
      </w:r>
      <w:r w:rsidRPr="00267354">
        <w:rPr>
          <w:rFonts w:ascii="Times New Roman" w:hAnsi="Times New Roman" w:cs="Times New Roman"/>
        </w:rPr>
        <w:t>da</w:t>
      </w:r>
      <w:r w:rsidRPr="00267354">
        <w:rPr>
          <w:rFonts w:ascii="Times New Roman" w:hAnsi="Times New Roman" w:cs="Times New Roman"/>
          <w:spacing w:val="-1"/>
        </w:rPr>
        <w:t xml:space="preserve"> </w:t>
      </w:r>
      <w:r w:rsidRPr="00267354">
        <w:rPr>
          <w:rFonts w:ascii="Times New Roman" w:hAnsi="Times New Roman" w:cs="Times New Roman"/>
        </w:rPr>
        <w:t>p</w:t>
      </w:r>
      <w:r w:rsidRPr="00267354">
        <w:rPr>
          <w:rFonts w:ascii="Times New Roman" w:hAnsi="Times New Roman" w:cs="Times New Roman"/>
          <w:spacing w:val="-1"/>
        </w:rPr>
        <w:t>e</w:t>
      </w:r>
      <w:r w:rsidRPr="00267354">
        <w:rPr>
          <w:rFonts w:ascii="Times New Roman" w:hAnsi="Times New Roman" w:cs="Times New Roman"/>
          <w:spacing w:val="2"/>
        </w:rPr>
        <w:t>n</w:t>
      </w:r>
      <w:r w:rsidRPr="00267354">
        <w:rPr>
          <w:rFonts w:ascii="Times New Roman" w:hAnsi="Times New Roman" w:cs="Times New Roman"/>
          <w:spacing w:val="-1"/>
        </w:rPr>
        <w:t>e</w:t>
      </w:r>
      <w:r w:rsidRPr="00267354">
        <w:rPr>
          <w:rFonts w:ascii="Times New Roman" w:hAnsi="Times New Roman" w:cs="Times New Roman"/>
        </w:rPr>
        <w:t>l</w:t>
      </w:r>
      <w:r w:rsidRPr="00267354">
        <w:rPr>
          <w:rFonts w:ascii="Times New Roman" w:hAnsi="Times New Roman" w:cs="Times New Roman"/>
          <w:spacing w:val="1"/>
        </w:rPr>
        <w:t>i</w:t>
      </w:r>
      <w:r w:rsidRPr="00267354">
        <w:rPr>
          <w:rFonts w:ascii="Times New Roman" w:hAnsi="Times New Roman" w:cs="Times New Roman"/>
        </w:rPr>
        <w:t>t</w:t>
      </w:r>
      <w:r w:rsidRPr="00267354">
        <w:rPr>
          <w:rFonts w:ascii="Times New Roman" w:hAnsi="Times New Roman" w:cs="Times New Roman"/>
          <w:spacing w:val="1"/>
        </w:rPr>
        <w:t>i</w:t>
      </w:r>
      <w:r w:rsidRPr="00267354">
        <w:rPr>
          <w:rFonts w:ascii="Times New Roman" w:hAnsi="Times New Roman" w:cs="Times New Roman"/>
          <w:spacing w:val="-1"/>
        </w:rPr>
        <w:t>a</w:t>
      </w:r>
      <w:r w:rsidRPr="00267354">
        <w:rPr>
          <w:rFonts w:ascii="Times New Roman" w:hAnsi="Times New Roman" w:cs="Times New Roman"/>
        </w:rPr>
        <w:t>n ini</w:t>
      </w:r>
      <w:r w:rsidRPr="00267354">
        <w:rPr>
          <w:rFonts w:ascii="Times New Roman" w:hAnsi="Times New Roman" w:cs="Times New Roman"/>
          <w:spacing w:val="1"/>
        </w:rPr>
        <w:t xml:space="preserve"> </w:t>
      </w:r>
      <w:r w:rsidRPr="00267354">
        <w:rPr>
          <w:rFonts w:ascii="Times New Roman" w:hAnsi="Times New Roman" w:cs="Times New Roman"/>
          <w:spacing w:val="-1"/>
        </w:rPr>
        <w:t>a</w:t>
      </w:r>
      <w:r w:rsidRPr="00267354">
        <w:rPr>
          <w:rFonts w:ascii="Times New Roman" w:hAnsi="Times New Roman" w:cs="Times New Roman"/>
        </w:rPr>
        <w:t>d</w:t>
      </w:r>
      <w:r w:rsidRPr="00267354">
        <w:rPr>
          <w:rFonts w:ascii="Times New Roman" w:hAnsi="Times New Roman" w:cs="Times New Roman"/>
          <w:spacing w:val="-1"/>
        </w:rPr>
        <w:t>a</w:t>
      </w:r>
      <w:r w:rsidRPr="00267354">
        <w:rPr>
          <w:rFonts w:ascii="Times New Roman" w:hAnsi="Times New Roman" w:cs="Times New Roman"/>
        </w:rPr>
        <w:t>lah :</w:t>
      </w:r>
    </w:p>
    <w:p w14:paraId="695B15A3" w14:textId="77777777" w:rsidR="00267354" w:rsidRPr="00267354" w:rsidRDefault="00267354" w:rsidP="00267354">
      <w:pPr>
        <w:spacing w:line="480" w:lineRule="auto"/>
        <w:jc w:val="both"/>
        <w:rPr>
          <w:rFonts w:ascii="Times New Roman" w:hAnsi="Times New Roman" w:cs="Times New Roman"/>
        </w:rPr>
      </w:pPr>
      <w:r w:rsidRPr="00267354">
        <w:rPr>
          <w:rFonts w:ascii="Times New Roman" w:hAnsi="Times New Roman" w:cs="Times New Roman"/>
          <w:spacing w:val="1"/>
        </w:rPr>
        <w:t>PC</w:t>
      </w:r>
    </w:p>
    <w:p w14:paraId="6659EC19" w14:textId="77777777" w:rsidR="00267354" w:rsidRPr="00267354" w:rsidRDefault="00267354" w:rsidP="00267354">
      <w:pPr>
        <w:spacing w:line="480" w:lineRule="auto"/>
        <w:jc w:val="both"/>
        <w:rPr>
          <w:rFonts w:ascii="Times New Roman" w:hAnsi="Times New Roman" w:cs="Times New Roman"/>
        </w:rPr>
      </w:pPr>
      <w:r w:rsidRPr="00267354">
        <w:rPr>
          <w:rFonts w:ascii="Times New Roman" w:hAnsi="Times New Roman" w:cs="Times New Roman"/>
          <w:spacing w:val="1"/>
        </w:rPr>
        <w:t>P</w:t>
      </w:r>
      <w:r w:rsidRPr="00267354">
        <w:rPr>
          <w:rFonts w:ascii="Times New Roman" w:hAnsi="Times New Roman" w:cs="Times New Roman"/>
        </w:rPr>
        <w:t>rint</w:t>
      </w:r>
      <w:r w:rsidRPr="00267354">
        <w:rPr>
          <w:rFonts w:ascii="Times New Roman" w:hAnsi="Times New Roman" w:cs="Times New Roman"/>
          <w:spacing w:val="-1"/>
        </w:rPr>
        <w:t>e</w:t>
      </w:r>
      <w:r w:rsidRPr="00267354">
        <w:rPr>
          <w:rFonts w:ascii="Times New Roman" w:hAnsi="Times New Roman" w:cs="Times New Roman"/>
        </w:rPr>
        <w:t>r</w:t>
      </w:r>
    </w:p>
    <w:p w14:paraId="22C36BC7" w14:textId="77777777" w:rsidR="00267354" w:rsidRPr="00267354" w:rsidRDefault="00267354" w:rsidP="00267354">
      <w:pPr>
        <w:spacing w:line="480" w:lineRule="auto"/>
        <w:jc w:val="both"/>
        <w:rPr>
          <w:rFonts w:ascii="Times New Roman" w:hAnsi="Times New Roman" w:cs="Times New Roman"/>
        </w:rPr>
      </w:pPr>
      <w:r w:rsidRPr="00267354">
        <w:rPr>
          <w:rFonts w:ascii="Times New Roman" w:hAnsi="Times New Roman" w:cs="Times New Roman"/>
        </w:rPr>
        <w:t>Kon</w:t>
      </w:r>
      <w:r w:rsidRPr="00267354">
        <w:rPr>
          <w:rFonts w:ascii="Times New Roman" w:hAnsi="Times New Roman" w:cs="Times New Roman"/>
          <w:spacing w:val="-1"/>
        </w:rPr>
        <w:t>e</w:t>
      </w:r>
      <w:r w:rsidRPr="00267354">
        <w:rPr>
          <w:rFonts w:ascii="Times New Roman" w:hAnsi="Times New Roman" w:cs="Times New Roman"/>
        </w:rPr>
        <w:t>ksi</w:t>
      </w:r>
      <w:r w:rsidRPr="00267354">
        <w:rPr>
          <w:rFonts w:ascii="Times New Roman" w:hAnsi="Times New Roman" w:cs="Times New Roman"/>
          <w:spacing w:val="3"/>
        </w:rPr>
        <w:t xml:space="preserve"> </w:t>
      </w:r>
      <w:r w:rsidRPr="00267354">
        <w:rPr>
          <w:rFonts w:ascii="Times New Roman" w:hAnsi="Times New Roman" w:cs="Times New Roman"/>
          <w:spacing w:val="-3"/>
        </w:rPr>
        <w:t>I</w:t>
      </w:r>
      <w:r w:rsidRPr="00267354">
        <w:rPr>
          <w:rFonts w:ascii="Times New Roman" w:hAnsi="Times New Roman" w:cs="Times New Roman"/>
        </w:rPr>
        <w:t>nte</w:t>
      </w:r>
      <w:r w:rsidRPr="00267354">
        <w:rPr>
          <w:rFonts w:ascii="Times New Roman" w:hAnsi="Times New Roman" w:cs="Times New Roman"/>
          <w:spacing w:val="-1"/>
        </w:rPr>
        <w:t>r</w:t>
      </w:r>
      <w:r w:rsidRPr="00267354">
        <w:rPr>
          <w:rFonts w:ascii="Times New Roman" w:hAnsi="Times New Roman" w:cs="Times New Roman"/>
          <w:spacing w:val="2"/>
        </w:rPr>
        <w:t>n</w:t>
      </w:r>
      <w:r w:rsidRPr="00267354">
        <w:rPr>
          <w:rFonts w:ascii="Times New Roman" w:hAnsi="Times New Roman" w:cs="Times New Roman"/>
          <w:spacing w:val="-1"/>
        </w:rPr>
        <w:t>e</w:t>
      </w:r>
      <w:r w:rsidRPr="00267354">
        <w:rPr>
          <w:rFonts w:ascii="Times New Roman" w:hAnsi="Times New Roman" w:cs="Times New Roman"/>
        </w:rPr>
        <w:t xml:space="preserve">t </w:t>
      </w:r>
    </w:p>
    <w:p w14:paraId="3E0A6BF6" w14:textId="77777777" w:rsidR="00267354" w:rsidRPr="00267354" w:rsidRDefault="00267354" w:rsidP="00267354">
      <w:pPr>
        <w:spacing w:line="480" w:lineRule="auto"/>
        <w:jc w:val="both"/>
        <w:rPr>
          <w:rFonts w:ascii="Times New Roman" w:hAnsi="Times New Roman" w:cs="Times New Roman"/>
        </w:rPr>
      </w:pPr>
      <w:r w:rsidRPr="00267354">
        <w:rPr>
          <w:rFonts w:ascii="Times New Roman" w:hAnsi="Times New Roman" w:cs="Times New Roman"/>
        </w:rPr>
        <w:lastRenderedPageBreak/>
        <w:t>Software yang digunakan pada penelitian ini adalah:</w:t>
      </w:r>
    </w:p>
    <w:p w14:paraId="30DC9ED3" w14:textId="77777777" w:rsidR="00267354" w:rsidRPr="00267354" w:rsidRDefault="00267354" w:rsidP="00267354">
      <w:pPr>
        <w:spacing w:line="480" w:lineRule="auto"/>
        <w:jc w:val="both"/>
        <w:rPr>
          <w:rFonts w:ascii="Times New Roman" w:hAnsi="Times New Roman" w:cs="Times New Roman"/>
        </w:rPr>
      </w:pPr>
      <w:r w:rsidRPr="00267354">
        <w:rPr>
          <w:rFonts w:ascii="Times New Roman" w:hAnsi="Times New Roman" w:cs="Times New Roman"/>
          <w:spacing w:val="1"/>
        </w:rPr>
        <w:t>W</w:t>
      </w:r>
      <w:r w:rsidRPr="00267354">
        <w:rPr>
          <w:rFonts w:ascii="Times New Roman" w:hAnsi="Times New Roman" w:cs="Times New Roman"/>
          <w:spacing w:val="-1"/>
        </w:rPr>
        <w:t>e</w:t>
      </w:r>
      <w:r w:rsidRPr="00267354">
        <w:rPr>
          <w:rFonts w:ascii="Times New Roman" w:hAnsi="Times New Roman" w:cs="Times New Roman"/>
        </w:rPr>
        <w:t>bse</w:t>
      </w:r>
      <w:r w:rsidRPr="00267354">
        <w:rPr>
          <w:rFonts w:ascii="Times New Roman" w:hAnsi="Times New Roman" w:cs="Times New Roman"/>
          <w:spacing w:val="-1"/>
        </w:rPr>
        <w:t>r</w:t>
      </w:r>
      <w:r w:rsidRPr="00267354">
        <w:rPr>
          <w:rFonts w:ascii="Times New Roman" w:hAnsi="Times New Roman" w:cs="Times New Roman"/>
        </w:rPr>
        <w:t>v</w:t>
      </w:r>
      <w:r w:rsidRPr="00267354">
        <w:rPr>
          <w:rFonts w:ascii="Times New Roman" w:hAnsi="Times New Roman" w:cs="Times New Roman"/>
          <w:spacing w:val="-1"/>
        </w:rPr>
        <w:t>e</w:t>
      </w:r>
      <w:r w:rsidRPr="00267354">
        <w:rPr>
          <w:rFonts w:ascii="Times New Roman" w:hAnsi="Times New Roman" w:cs="Times New Roman"/>
        </w:rPr>
        <w:t xml:space="preserve">r : </w:t>
      </w:r>
      <w:r w:rsidRPr="00267354">
        <w:rPr>
          <w:rFonts w:ascii="Times New Roman" w:hAnsi="Times New Roman" w:cs="Times New Roman"/>
          <w:spacing w:val="-1"/>
        </w:rPr>
        <w:t>X</w:t>
      </w:r>
      <w:r w:rsidRPr="00267354">
        <w:rPr>
          <w:rFonts w:ascii="Times New Roman" w:hAnsi="Times New Roman" w:cs="Times New Roman"/>
        </w:rPr>
        <w:t>AMPP</w:t>
      </w:r>
    </w:p>
    <w:p w14:paraId="1AC5D20E" w14:textId="77777777" w:rsidR="00267354" w:rsidRPr="00267354" w:rsidRDefault="00267354" w:rsidP="00267354">
      <w:pPr>
        <w:spacing w:line="480" w:lineRule="auto"/>
        <w:jc w:val="both"/>
        <w:rPr>
          <w:rFonts w:ascii="Times New Roman" w:hAnsi="Times New Roman" w:cs="Times New Roman"/>
        </w:rPr>
      </w:pPr>
      <w:r w:rsidRPr="00267354">
        <w:rPr>
          <w:rFonts w:ascii="Times New Roman" w:hAnsi="Times New Roman" w:cs="Times New Roman"/>
          <w:spacing w:val="-2"/>
        </w:rPr>
        <w:t>B</w:t>
      </w:r>
      <w:r w:rsidRPr="00267354">
        <w:rPr>
          <w:rFonts w:ascii="Times New Roman" w:hAnsi="Times New Roman" w:cs="Times New Roman"/>
        </w:rPr>
        <w:t>ro</w:t>
      </w:r>
      <w:r w:rsidRPr="00267354">
        <w:rPr>
          <w:rFonts w:ascii="Times New Roman" w:hAnsi="Times New Roman" w:cs="Times New Roman"/>
          <w:spacing w:val="-1"/>
        </w:rPr>
        <w:t>w</w:t>
      </w:r>
      <w:r w:rsidRPr="00267354">
        <w:rPr>
          <w:rFonts w:ascii="Times New Roman" w:hAnsi="Times New Roman" w:cs="Times New Roman"/>
          <w:spacing w:val="2"/>
        </w:rPr>
        <w:t>s</w:t>
      </w:r>
      <w:r w:rsidRPr="00267354">
        <w:rPr>
          <w:rFonts w:ascii="Times New Roman" w:hAnsi="Times New Roman" w:cs="Times New Roman"/>
          <w:spacing w:val="-1"/>
        </w:rPr>
        <w:t>e</w:t>
      </w:r>
      <w:r w:rsidRPr="00267354">
        <w:rPr>
          <w:rFonts w:ascii="Times New Roman" w:hAnsi="Times New Roman" w:cs="Times New Roman"/>
        </w:rPr>
        <w:t>r</w:t>
      </w:r>
    </w:p>
    <w:p w14:paraId="32182EEA" w14:textId="77777777" w:rsidR="00267354" w:rsidRPr="00267354" w:rsidRDefault="00267354" w:rsidP="00267354">
      <w:pPr>
        <w:spacing w:line="480" w:lineRule="auto"/>
        <w:jc w:val="both"/>
        <w:rPr>
          <w:rFonts w:ascii="Times New Roman" w:hAnsi="Times New Roman" w:cs="Times New Roman"/>
        </w:rPr>
      </w:pPr>
      <w:r w:rsidRPr="00267354">
        <w:rPr>
          <w:rFonts w:ascii="Times New Roman" w:hAnsi="Times New Roman" w:cs="Times New Roman"/>
          <w:spacing w:val="1"/>
        </w:rPr>
        <w:t>P</w:t>
      </w:r>
      <w:r w:rsidRPr="00267354">
        <w:rPr>
          <w:rFonts w:ascii="Times New Roman" w:hAnsi="Times New Roman" w:cs="Times New Roman"/>
        </w:rPr>
        <w:t xml:space="preserve">HP </w:t>
      </w:r>
      <w:r w:rsidRPr="00267354">
        <w:rPr>
          <w:rFonts w:ascii="Times New Roman" w:hAnsi="Times New Roman" w:cs="Times New Roman"/>
          <w:spacing w:val="1"/>
        </w:rPr>
        <w:t>P</w:t>
      </w:r>
      <w:r w:rsidRPr="00267354">
        <w:rPr>
          <w:rFonts w:ascii="Times New Roman" w:hAnsi="Times New Roman" w:cs="Times New Roman"/>
        </w:rPr>
        <w:t>ro</w:t>
      </w:r>
      <w:r w:rsidRPr="00267354">
        <w:rPr>
          <w:rFonts w:ascii="Times New Roman" w:hAnsi="Times New Roman" w:cs="Times New Roman"/>
          <w:spacing w:val="-3"/>
        </w:rPr>
        <w:t>g</w:t>
      </w:r>
      <w:r w:rsidRPr="00267354">
        <w:rPr>
          <w:rFonts w:ascii="Times New Roman" w:hAnsi="Times New Roman" w:cs="Times New Roman"/>
        </w:rPr>
        <w:t>r</w:t>
      </w:r>
      <w:r w:rsidRPr="00267354">
        <w:rPr>
          <w:rFonts w:ascii="Times New Roman" w:hAnsi="Times New Roman" w:cs="Times New Roman"/>
          <w:spacing w:val="-2"/>
        </w:rPr>
        <w:t>a</w:t>
      </w:r>
      <w:r w:rsidRPr="00267354">
        <w:rPr>
          <w:rFonts w:ascii="Times New Roman" w:hAnsi="Times New Roman" w:cs="Times New Roman"/>
        </w:rPr>
        <w:t>m</w:t>
      </w:r>
      <w:r w:rsidRPr="00267354">
        <w:rPr>
          <w:rFonts w:ascii="Times New Roman" w:hAnsi="Times New Roman" w:cs="Times New Roman"/>
          <w:spacing w:val="1"/>
        </w:rPr>
        <w:t>m</w:t>
      </w:r>
      <w:r w:rsidRPr="00267354">
        <w:rPr>
          <w:rFonts w:ascii="Times New Roman" w:hAnsi="Times New Roman" w:cs="Times New Roman"/>
        </w:rPr>
        <w:t xml:space="preserve">ing </w:t>
      </w:r>
    </w:p>
    <w:p w14:paraId="6F34DCB7" w14:textId="100326B4" w:rsidR="00E620D6" w:rsidRPr="00E620D6" w:rsidRDefault="00267354" w:rsidP="00E620D6">
      <w:pPr>
        <w:spacing w:after="160" w:line="480" w:lineRule="auto"/>
        <w:rPr>
          <w:rFonts w:ascii="Times New Roman" w:hAnsi="Times New Roman" w:cs="Times New Roman"/>
        </w:rPr>
      </w:pPr>
      <w:r w:rsidRPr="00267354">
        <w:rPr>
          <w:rFonts w:ascii="Times New Roman" w:hAnsi="Times New Roman" w:cs="Times New Roman"/>
        </w:rPr>
        <w:br w:type="page"/>
      </w:r>
    </w:p>
    <w:p w14:paraId="5A044D5E" w14:textId="77777777" w:rsidR="00E620D6" w:rsidRPr="001D63B7" w:rsidRDefault="00E620D6" w:rsidP="00E620D6">
      <w:pPr>
        <w:jc w:val="center"/>
        <w:rPr>
          <w:rFonts w:ascii="Times New Roman" w:hAnsi="Times New Roman" w:cs="Times New Roman"/>
          <w:b/>
        </w:rPr>
      </w:pPr>
      <w:bookmarkStart w:id="83" w:name="_Toc477130809"/>
      <w:bookmarkStart w:id="84" w:name="_Toc477131438"/>
      <w:r w:rsidRPr="001D63B7">
        <w:rPr>
          <w:rFonts w:ascii="Times New Roman" w:hAnsi="Times New Roman" w:cs="Times New Roman"/>
          <w:b/>
        </w:rPr>
        <w:lastRenderedPageBreak/>
        <w:t>BAB IV</w:t>
      </w:r>
    </w:p>
    <w:p w14:paraId="7218F6C6" w14:textId="77777777" w:rsidR="00E620D6" w:rsidRPr="001D63B7" w:rsidRDefault="00E620D6" w:rsidP="00E620D6">
      <w:pPr>
        <w:jc w:val="center"/>
        <w:rPr>
          <w:rFonts w:ascii="Times New Roman" w:hAnsi="Times New Roman" w:cs="Times New Roman"/>
          <w:b/>
        </w:rPr>
      </w:pPr>
      <w:r w:rsidRPr="001D63B7">
        <w:rPr>
          <w:rFonts w:ascii="Times New Roman" w:hAnsi="Times New Roman" w:cs="Times New Roman"/>
          <w:b/>
        </w:rPr>
        <w:t>BIAYA DAN JADWAL PELAKSANAAN</w:t>
      </w:r>
      <w:bookmarkEnd w:id="83"/>
      <w:bookmarkEnd w:id="84"/>
    </w:p>
    <w:p w14:paraId="42BFEBC9" w14:textId="77777777" w:rsidR="00E620D6" w:rsidRPr="00F36DEC" w:rsidRDefault="00E620D6" w:rsidP="00E620D6">
      <w:pPr>
        <w:jc w:val="both"/>
      </w:pPr>
    </w:p>
    <w:p w14:paraId="57C5608D" w14:textId="7E64809B" w:rsidR="00E620D6" w:rsidRDefault="00E620D6" w:rsidP="00E620D6">
      <w:pPr>
        <w:pStyle w:val="ListParagraph"/>
        <w:numPr>
          <w:ilvl w:val="0"/>
          <w:numId w:val="8"/>
        </w:numPr>
        <w:jc w:val="both"/>
      </w:pPr>
      <w:bookmarkStart w:id="85" w:name="_Toc477130810"/>
      <w:bookmarkStart w:id="86" w:name="_Toc477131439"/>
      <w:r w:rsidRPr="00F36DEC">
        <w:t>Anggaran Biaya Penelitian</w:t>
      </w:r>
      <w:bookmarkEnd w:id="85"/>
      <w:bookmarkEnd w:id="86"/>
    </w:p>
    <w:p w14:paraId="70A6BC15" w14:textId="77777777" w:rsidR="000D5AFD" w:rsidRDefault="000D5AFD" w:rsidP="000D5AFD">
      <w:pPr>
        <w:pStyle w:val="ListParagraph"/>
        <w:jc w:val="both"/>
      </w:pPr>
    </w:p>
    <w:p w14:paraId="72942A6A" w14:textId="3D22DE28" w:rsidR="00E620D6" w:rsidRPr="00400DC4" w:rsidRDefault="00E620D6" w:rsidP="00400DC4">
      <w:pPr>
        <w:ind w:firstLine="720"/>
        <w:jc w:val="both"/>
        <w:rPr>
          <w:rFonts w:eastAsia="Times New Roman"/>
        </w:rPr>
      </w:pPr>
      <w:r w:rsidRPr="000D5AFD">
        <w:rPr>
          <w:rFonts w:eastAsia="Times New Roman"/>
        </w:rPr>
        <w:t>Ad</w:t>
      </w:r>
      <w:r w:rsidRPr="000D5AFD">
        <w:rPr>
          <w:rFonts w:eastAsia="Times New Roman"/>
          <w:spacing w:val="-1"/>
        </w:rPr>
        <w:t>a</w:t>
      </w:r>
      <w:r w:rsidRPr="000D5AFD">
        <w:rPr>
          <w:rFonts w:eastAsia="Times New Roman"/>
        </w:rPr>
        <w:t xml:space="preserve">pun </w:t>
      </w:r>
      <w:r w:rsidRPr="000D5AFD">
        <w:rPr>
          <w:rFonts w:eastAsia="Times New Roman"/>
          <w:spacing w:val="-1"/>
        </w:rPr>
        <w:t>re</w:t>
      </w:r>
      <w:r w:rsidRPr="000D5AFD">
        <w:rPr>
          <w:rFonts w:eastAsia="Times New Roman"/>
          <w:spacing w:val="2"/>
        </w:rPr>
        <w:t>n</w:t>
      </w:r>
      <w:r w:rsidRPr="000D5AFD">
        <w:rPr>
          <w:rFonts w:eastAsia="Times New Roman"/>
          <w:spacing w:val="-1"/>
        </w:rPr>
        <w:t>ca</w:t>
      </w:r>
      <w:r w:rsidRPr="000D5AFD">
        <w:rPr>
          <w:rFonts w:eastAsia="Times New Roman"/>
        </w:rPr>
        <w:t>na</w:t>
      </w:r>
      <w:r w:rsidRPr="000D5AFD">
        <w:rPr>
          <w:rFonts w:eastAsia="Times New Roman"/>
          <w:spacing w:val="1"/>
        </w:rPr>
        <w:t xml:space="preserve"> </w:t>
      </w:r>
      <w:r w:rsidRPr="000D5AFD">
        <w:rPr>
          <w:rFonts w:eastAsia="Times New Roman"/>
          <w:spacing w:val="-1"/>
        </w:rPr>
        <w:t>a</w:t>
      </w:r>
      <w:r w:rsidRPr="000D5AFD">
        <w:rPr>
          <w:rFonts w:eastAsia="Times New Roman"/>
          <w:spacing w:val="2"/>
        </w:rPr>
        <w:t>n</w:t>
      </w:r>
      <w:r w:rsidRPr="000D5AFD">
        <w:rPr>
          <w:rFonts w:eastAsia="Times New Roman"/>
        </w:rPr>
        <w:t>g</w:t>
      </w:r>
      <w:r w:rsidRPr="000D5AFD">
        <w:rPr>
          <w:rFonts w:eastAsia="Times New Roman"/>
          <w:spacing w:val="-2"/>
        </w:rPr>
        <w:t>g</w:t>
      </w:r>
      <w:r w:rsidRPr="000D5AFD">
        <w:rPr>
          <w:rFonts w:eastAsia="Times New Roman"/>
          <w:spacing w:val="1"/>
        </w:rPr>
        <w:t>a</w:t>
      </w:r>
      <w:r w:rsidRPr="000D5AFD">
        <w:rPr>
          <w:rFonts w:eastAsia="Times New Roman"/>
        </w:rPr>
        <w:t>ran</w:t>
      </w:r>
      <w:r w:rsidRPr="000D5AFD">
        <w:rPr>
          <w:rFonts w:eastAsia="Times New Roman"/>
          <w:spacing w:val="2"/>
        </w:rPr>
        <w:t xml:space="preserve"> </w:t>
      </w:r>
      <w:r w:rsidRPr="000D5AFD">
        <w:rPr>
          <w:rFonts w:eastAsia="Times New Roman"/>
          <w:spacing w:val="-5"/>
        </w:rPr>
        <w:t>y</w:t>
      </w:r>
      <w:r w:rsidRPr="000D5AFD">
        <w:rPr>
          <w:rFonts w:eastAsia="Times New Roman"/>
          <w:spacing w:val="-1"/>
        </w:rPr>
        <w:t>a</w:t>
      </w:r>
      <w:r w:rsidRPr="000D5AFD">
        <w:rPr>
          <w:rFonts w:eastAsia="Times New Roman"/>
          <w:spacing w:val="2"/>
        </w:rPr>
        <w:t>n</w:t>
      </w:r>
      <w:r w:rsidRPr="000D5AFD">
        <w:rPr>
          <w:rFonts w:eastAsia="Times New Roman"/>
        </w:rPr>
        <w:t>g</w:t>
      </w:r>
      <w:r w:rsidRPr="000D5AFD">
        <w:rPr>
          <w:rFonts w:eastAsia="Times New Roman"/>
          <w:spacing w:val="-2"/>
        </w:rPr>
        <w:t xml:space="preserve"> </w:t>
      </w:r>
      <w:r w:rsidRPr="000D5AFD">
        <w:rPr>
          <w:rFonts w:eastAsia="Times New Roman"/>
        </w:rPr>
        <w:t xml:space="preserve">diusulkan </w:t>
      </w:r>
      <w:r w:rsidRPr="000D5AFD">
        <w:rPr>
          <w:rFonts w:eastAsia="Times New Roman"/>
          <w:spacing w:val="2"/>
        </w:rPr>
        <w:t>d</w:t>
      </w:r>
      <w:r w:rsidRPr="000D5AFD">
        <w:rPr>
          <w:rFonts w:eastAsia="Times New Roman"/>
          <w:spacing w:val="-1"/>
        </w:rPr>
        <w:t>a</w:t>
      </w:r>
      <w:r w:rsidRPr="000D5AFD">
        <w:rPr>
          <w:rFonts w:eastAsia="Times New Roman"/>
        </w:rPr>
        <w:t>lam</w:t>
      </w:r>
      <w:r w:rsidRPr="000D5AFD">
        <w:rPr>
          <w:rFonts w:eastAsia="Times New Roman"/>
          <w:spacing w:val="2"/>
        </w:rPr>
        <w:t xml:space="preserve"> </w:t>
      </w:r>
      <w:r w:rsidRPr="000D5AFD">
        <w:rPr>
          <w:rFonts w:eastAsia="Times New Roman"/>
        </w:rPr>
        <w:t>k</w:t>
      </w:r>
      <w:r w:rsidRPr="000D5AFD">
        <w:rPr>
          <w:rFonts w:eastAsia="Times New Roman"/>
          <w:spacing w:val="-1"/>
        </w:rPr>
        <w:t>e</w:t>
      </w:r>
      <w:r w:rsidRPr="000D5AFD">
        <w:rPr>
          <w:rFonts w:eastAsia="Times New Roman"/>
          <w:spacing w:val="-2"/>
        </w:rPr>
        <w:t>g</w:t>
      </w:r>
      <w:r w:rsidRPr="000D5AFD">
        <w:rPr>
          <w:rFonts w:eastAsia="Times New Roman"/>
          <w:spacing w:val="3"/>
        </w:rPr>
        <w:t>i</w:t>
      </w:r>
      <w:r w:rsidRPr="000D5AFD">
        <w:rPr>
          <w:rFonts w:eastAsia="Times New Roman"/>
          <w:spacing w:val="-1"/>
        </w:rPr>
        <w:t>a</w:t>
      </w:r>
      <w:r w:rsidRPr="000D5AFD">
        <w:rPr>
          <w:rFonts w:eastAsia="Times New Roman"/>
        </w:rPr>
        <w:t>tan p</w:t>
      </w:r>
      <w:r w:rsidRPr="000D5AFD">
        <w:rPr>
          <w:rFonts w:eastAsia="Times New Roman"/>
          <w:spacing w:val="-1"/>
        </w:rPr>
        <w:t>e</w:t>
      </w:r>
      <w:r w:rsidRPr="000D5AFD">
        <w:rPr>
          <w:rFonts w:eastAsia="Times New Roman"/>
          <w:spacing w:val="2"/>
        </w:rPr>
        <w:t>n</w:t>
      </w:r>
      <w:r w:rsidRPr="000D5AFD">
        <w:rPr>
          <w:rFonts w:eastAsia="Times New Roman"/>
          <w:spacing w:val="-1"/>
        </w:rPr>
        <w:t>e</w:t>
      </w:r>
      <w:r w:rsidRPr="000D5AFD">
        <w:rPr>
          <w:rFonts w:eastAsia="Times New Roman"/>
        </w:rPr>
        <w:t>l</w:t>
      </w:r>
      <w:r w:rsidRPr="000D5AFD">
        <w:rPr>
          <w:rFonts w:eastAsia="Times New Roman"/>
          <w:spacing w:val="1"/>
        </w:rPr>
        <w:t>i</w:t>
      </w:r>
      <w:r w:rsidRPr="000D5AFD">
        <w:rPr>
          <w:rFonts w:eastAsia="Times New Roman"/>
        </w:rPr>
        <w:t>t</w:t>
      </w:r>
      <w:r w:rsidRPr="000D5AFD">
        <w:rPr>
          <w:rFonts w:eastAsia="Times New Roman"/>
          <w:spacing w:val="1"/>
        </w:rPr>
        <w:t>i</w:t>
      </w:r>
      <w:r w:rsidRPr="000D5AFD">
        <w:rPr>
          <w:rFonts w:eastAsia="Times New Roman"/>
          <w:spacing w:val="-1"/>
        </w:rPr>
        <w:t>a</w:t>
      </w:r>
      <w:r w:rsidRPr="000D5AFD">
        <w:rPr>
          <w:rFonts w:eastAsia="Times New Roman"/>
        </w:rPr>
        <w:t xml:space="preserve">n </w:t>
      </w:r>
      <w:r w:rsidRPr="000D5AFD">
        <w:rPr>
          <w:rFonts w:eastAsia="Times New Roman"/>
          <w:spacing w:val="-1"/>
        </w:rPr>
        <w:t>a</w:t>
      </w:r>
      <w:r w:rsidRPr="000D5AFD">
        <w:rPr>
          <w:rFonts w:eastAsia="Times New Roman"/>
        </w:rPr>
        <w:t>d</w:t>
      </w:r>
      <w:r w:rsidRPr="000D5AFD">
        <w:rPr>
          <w:rFonts w:eastAsia="Times New Roman"/>
          <w:spacing w:val="-1"/>
        </w:rPr>
        <w:t>a</w:t>
      </w:r>
      <w:r w:rsidRPr="000D5AFD">
        <w:rPr>
          <w:rFonts w:eastAsia="Times New Roman"/>
        </w:rPr>
        <w:t>lah s</w:t>
      </w:r>
      <w:r w:rsidRPr="000D5AFD">
        <w:rPr>
          <w:rFonts w:eastAsia="Times New Roman"/>
          <w:spacing w:val="-1"/>
        </w:rPr>
        <w:t>e</w:t>
      </w:r>
      <w:r w:rsidRPr="000D5AFD">
        <w:rPr>
          <w:rFonts w:eastAsia="Times New Roman"/>
          <w:spacing w:val="2"/>
        </w:rPr>
        <w:t>b</w:t>
      </w:r>
      <w:r w:rsidRPr="000D5AFD">
        <w:rPr>
          <w:rFonts w:eastAsia="Times New Roman"/>
          <w:spacing w:val="1"/>
        </w:rPr>
        <w:t>a</w:t>
      </w:r>
      <w:r w:rsidRPr="000D5AFD">
        <w:rPr>
          <w:rFonts w:eastAsia="Times New Roman"/>
          <w:spacing w:val="-2"/>
        </w:rPr>
        <w:t>g</w:t>
      </w:r>
      <w:r w:rsidRPr="000D5AFD">
        <w:rPr>
          <w:rFonts w:eastAsia="Times New Roman"/>
          <w:spacing w:val="-1"/>
        </w:rPr>
        <w:t>a</w:t>
      </w:r>
      <w:r w:rsidRPr="000D5AFD">
        <w:rPr>
          <w:rFonts w:eastAsia="Times New Roman"/>
        </w:rPr>
        <w:t>i b</w:t>
      </w:r>
      <w:r w:rsidRPr="000D5AFD">
        <w:rPr>
          <w:rFonts w:eastAsia="Times New Roman"/>
          <w:spacing w:val="2"/>
        </w:rPr>
        <w:t>e</w:t>
      </w:r>
      <w:r w:rsidRPr="000D5AFD">
        <w:rPr>
          <w:rFonts w:eastAsia="Times New Roman"/>
        </w:rPr>
        <w:t>rikut:</w:t>
      </w:r>
    </w:p>
    <w:p w14:paraId="24D10B13" w14:textId="1356EE49" w:rsidR="00400DC4" w:rsidRPr="00400DC4" w:rsidRDefault="00400DC4" w:rsidP="00400DC4">
      <w:pPr>
        <w:pStyle w:val="Caption"/>
        <w:keepNext/>
        <w:ind w:firstLine="720"/>
        <w:rPr>
          <w:i w:val="0"/>
          <w:sz w:val="24"/>
          <w:szCs w:val="24"/>
        </w:rPr>
      </w:pPr>
    </w:p>
    <w:p w14:paraId="18B44694" w14:textId="627D150B" w:rsidR="00400DC4" w:rsidRPr="00400DC4" w:rsidRDefault="00400DC4" w:rsidP="00400DC4">
      <w:pPr>
        <w:pStyle w:val="Caption"/>
        <w:keepNext/>
        <w:ind w:firstLine="720"/>
        <w:rPr>
          <w:i w:val="0"/>
          <w:sz w:val="24"/>
          <w:szCs w:val="24"/>
        </w:rPr>
      </w:pPr>
      <w:r w:rsidRPr="00400DC4">
        <w:rPr>
          <w:sz w:val="24"/>
          <w:szCs w:val="24"/>
        </w:rPr>
        <w:t xml:space="preserve">Tabel IV. </w:t>
      </w:r>
      <w:r w:rsidRPr="00400DC4">
        <w:rPr>
          <w:sz w:val="24"/>
          <w:szCs w:val="24"/>
        </w:rPr>
        <w:fldChar w:fldCharType="begin"/>
      </w:r>
      <w:r w:rsidRPr="00400DC4">
        <w:rPr>
          <w:sz w:val="24"/>
          <w:szCs w:val="24"/>
        </w:rPr>
        <w:instrText xml:space="preserve"> SEQ Tabel_IV. \* ARABIC </w:instrText>
      </w:r>
      <w:r w:rsidRPr="00400DC4">
        <w:rPr>
          <w:sz w:val="24"/>
          <w:szCs w:val="24"/>
        </w:rPr>
        <w:fldChar w:fldCharType="separate"/>
      </w:r>
      <w:r>
        <w:rPr>
          <w:noProof/>
          <w:sz w:val="24"/>
          <w:szCs w:val="24"/>
        </w:rPr>
        <w:t>1</w:t>
      </w:r>
      <w:r w:rsidRPr="00400DC4">
        <w:rPr>
          <w:sz w:val="24"/>
          <w:szCs w:val="24"/>
        </w:rPr>
        <w:fldChar w:fldCharType="end"/>
      </w:r>
      <w:r>
        <w:rPr>
          <w:sz w:val="24"/>
          <w:szCs w:val="24"/>
        </w:rPr>
        <w:t xml:space="preserve"> </w:t>
      </w:r>
      <w:r>
        <w:rPr>
          <w:i w:val="0"/>
          <w:sz w:val="24"/>
          <w:szCs w:val="24"/>
        </w:rPr>
        <w:t>Rencana Anggaran Kegiatan Penelitian</w:t>
      </w:r>
    </w:p>
    <w:tbl>
      <w:tblPr>
        <w:tblW w:w="7922" w:type="dxa"/>
        <w:tblInd w:w="334" w:type="dxa"/>
        <w:tblLook w:val="04A0" w:firstRow="1" w:lastRow="0" w:firstColumn="1" w:lastColumn="0" w:noHBand="0" w:noVBand="1"/>
      </w:tblPr>
      <w:tblGrid>
        <w:gridCol w:w="559"/>
        <w:gridCol w:w="4740"/>
        <w:gridCol w:w="2623"/>
      </w:tblGrid>
      <w:tr w:rsidR="00E620D6" w:rsidRPr="00F36DEC" w14:paraId="0E9E0B94" w14:textId="77777777" w:rsidTr="00400DC4">
        <w:trPr>
          <w:trHeight w:val="330"/>
        </w:trPr>
        <w:tc>
          <w:tcPr>
            <w:tcW w:w="559"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392C241D" w14:textId="77777777" w:rsidR="00E620D6" w:rsidRPr="00F36DEC" w:rsidRDefault="00E620D6" w:rsidP="00400DC4">
            <w:pPr>
              <w:jc w:val="both"/>
              <w:rPr>
                <w:rFonts w:eastAsia="Times New Roman"/>
                <w:color w:val="000000"/>
              </w:rPr>
            </w:pPr>
            <w:r w:rsidRPr="00F36DEC">
              <w:rPr>
                <w:rFonts w:eastAsia="Times New Roman"/>
                <w:color w:val="000000"/>
              </w:rPr>
              <w:t>No.</w:t>
            </w:r>
          </w:p>
        </w:tc>
        <w:tc>
          <w:tcPr>
            <w:tcW w:w="4740" w:type="dxa"/>
            <w:tcBorders>
              <w:top w:val="single" w:sz="4" w:space="0" w:color="auto"/>
              <w:left w:val="nil"/>
              <w:bottom w:val="double" w:sz="6" w:space="0" w:color="auto"/>
              <w:right w:val="single" w:sz="4" w:space="0" w:color="auto"/>
            </w:tcBorders>
            <w:shd w:val="clear" w:color="auto" w:fill="auto"/>
            <w:noWrap/>
            <w:vAlign w:val="bottom"/>
            <w:hideMark/>
          </w:tcPr>
          <w:p w14:paraId="6D722CE5" w14:textId="77777777" w:rsidR="00E620D6" w:rsidRPr="00F36DEC" w:rsidRDefault="00E620D6" w:rsidP="00400DC4">
            <w:pPr>
              <w:jc w:val="both"/>
              <w:rPr>
                <w:rFonts w:eastAsia="Times New Roman"/>
                <w:color w:val="000000"/>
              </w:rPr>
            </w:pPr>
            <w:r w:rsidRPr="00F36DEC">
              <w:rPr>
                <w:rFonts w:eastAsia="Times New Roman"/>
                <w:color w:val="000000"/>
              </w:rPr>
              <w:t>Kegiatan</w:t>
            </w:r>
          </w:p>
        </w:tc>
        <w:tc>
          <w:tcPr>
            <w:tcW w:w="2623" w:type="dxa"/>
            <w:tcBorders>
              <w:top w:val="single" w:sz="4" w:space="0" w:color="auto"/>
              <w:left w:val="nil"/>
              <w:bottom w:val="double" w:sz="6" w:space="0" w:color="auto"/>
              <w:right w:val="single" w:sz="4" w:space="0" w:color="auto"/>
            </w:tcBorders>
            <w:shd w:val="clear" w:color="auto" w:fill="auto"/>
            <w:noWrap/>
            <w:vAlign w:val="bottom"/>
            <w:hideMark/>
          </w:tcPr>
          <w:p w14:paraId="50314E84" w14:textId="77777777" w:rsidR="00E620D6" w:rsidRPr="00F36DEC" w:rsidRDefault="00E620D6" w:rsidP="00400DC4">
            <w:pPr>
              <w:jc w:val="both"/>
              <w:rPr>
                <w:rFonts w:eastAsia="Times New Roman"/>
                <w:color w:val="000000"/>
              </w:rPr>
            </w:pPr>
            <w:r w:rsidRPr="00F36DEC">
              <w:rPr>
                <w:rFonts w:eastAsia="Times New Roman"/>
                <w:color w:val="000000"/>
              </w:rPr>
              <w:t>Biaya</w:t>
            </w:r>
          </w:p>
        </w:tc>
      </w:tr>
      <w:tr w:rsidR="00E620D6" w:rsidRPr="00F36DEC" w14:paraId="5ABC61D8" w14:textId="77777777" w:rsidTr="00400DC4">
        <w:trPr>
          <w:trHeight w:val="330"/>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14:paraId="602ED646" w14:textId="77777777" w:rsidR="00E620D6" w:rsidRPr="00F36DEC" w:rsidRDefault="00E620D6" w:rsidP="00400DC4">
            <w:pPr>
              <w:jc w:val="both"/>
              <w:rPr>
                <w:rFonts w:eastAsia="Times New Roman"/>
                <w:color w:val="000000"/>
              </w:rPr>
            </w:pPr>
            <w:r w:rsidRPr="00F36DEC">
              <w:rPr>
                <w:rFonts w:eastAsia="Times New Roman"/>
                <w:color w:val="000000"/>
              </w:rPr>
              <w:t>1</w:t>
            </w:r>
          </w:p>
        </w:tc>
        <w:tc>
          <w:tcPr>
            <w:tcW w:w="4740" w:type="dxa"/>
            <w:tcBorders>
              <w:top w:val="nil"/>
              <w:left w:val="nil"/>
              <w:bottom w:val="single" w:sz="4" w:space="0" w:color="auto"/>
              <w:right w:val="single" w:sz="4" w:space="0" w:color="auto"/>
            </w:tcBorders>
            <w:shd w:val="clear" w:color="auto" w:fill="auto"/>
            <w:noWrap/>
            <w:vAlign w:val="bottom"/>
            <w:hideMark/>
          </w:tcPr>
          <w:p w14:paraId="7FDF2D64" w14:textId="77777777" w:rsidR="00E620D6" w:rsidRPr="00F36DEC" w:rsidRDefault="00E620D6" w:rsidP="00400DC4">
            <w:pPr>
              <w:jc w:val="both"/>
              <w:rPr>
                <w:rFonts w:eastAsia="Times New Roman"/>
                <w:color w:val="000000"/>
              </w:rPr>
            </w:pPr>
            <w:r w:rsidRPr="00F36DEC">
              <w:rPr>
                <w:rFonts w:eastAsia="Times New Roman"/>
                <w:color w:val="000000"/>
              </w:rPr>
              <w:t>Honor Ouput Kegiatan</w:t>
            </w:r>
          </w:p>
        </w:tc>
        <w:tc>
          <w:tcPr>
            <w:tcW w:w="2623" w:type="dxa"/>
            <w:tcBorders>
              <w:top w:val="single" w:sz="4" w:space="0" w:color="auto"/>
              <w:left w:val="nil"/>
              <w:bottom w:val="single" w:sz="4" w:space="0" w:color="auto"/>
              <w:right w:val="single" w:sz="4" w:space="0" w:color="auto"/>
            </w:tcBorders>
            <w:shd w:val="clear" w:color="auto" w:fill="auto"/>
            <w:noWrap/>
            <w:vAlign w:val="bottom"/>
            <w:hideMark/>
          </w:tcPr>
          <w:p w14:paraId="2FDD6019" w14:textId="77777777" w:rsidR="00E620D6" w:rsidRPr="00F36DEC" w:rsidRDefault="00E620D6" w:rsidP="00400DC4">
            <w:pPr>
              <w:jc w:val="both"/>
              <w:rPr>
                <w:rFonts w:eastAsia="Times New Roman"/>
                <w:color w:val="000000"/>
              </w:rPr>
            </w:pPr>
            <w:r w:rsidRPr="00F36DEC">
              <w:rPr>
                <w:rFonts w:eastAsia="Times New Roman"/>
                <w:color w:val="000000"/>
              </w:rPr>
              <w:t xml:space="preserve"> Rp      1,840,000 </w:t>
            </w:r>
          </w:p>
        </w:tc>
      </w:tr>
      <w:tr w:rsidR="00E620D6" w:rsidRPr="00F36DEC" w14:paraId="42D6DDB8" w14:textId="77777777" w:rsidTr="00400DC4">
        <w:trPr>
          <w:trHeight w:val="315"/>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14:paraId="08026F3E" w14:textId="77777777" w:rsidR="00E620D6" w:rsidRPr="00F36DEC" w:rsidRDefault="00E620D6" w:rsidP="00400DC4">
            <w:pPr>
              <w:jc w:val="both"/>
              <w:rPr>
                <w:rFonts w:eastAsia="Times New Roman"/>
                <w:color w:val="000000"/>
              </w:rPr>
            </w:pPr>
            <w:r w:rsidRPr="00F36DEC">
              <w:rPr>
                <w:rFonts w:eastAsia="Times New Roman"/>
                <w:color w:val="000000"/>
              </w:rPr>
              <w:t>2</w:t>
            </w:r>
          </w:p>
        </w:tc>
        <w:tc>
          <w:tcPr>
            <w:tcW w:w="4740" w:type="dxa"/>
            <w:tcBorders>
              <w:top w:val="nil"/>
              <w:left w:val="nil"/>
              <w:bottom w:val="single" w:sz="4" w:space="0" w:color="auto"/>
              <w:right w:val="single" w:sz="4" w:space="0" w:color="auto"/>
            </w:tcBorders>
            <w:shd w:val="clear" w:color="auto" w:fill="auto"/>
            <w:noWrap/>
            <w:vAlign w:val="bottom"/>
            <w:hideMark/>
          </w:tcPr>
          <w:p w14:paraId="607253D8" w14:textId="77777777" w:rsidR="00E620D6" w:rsidRPr="00F36DEC" w:rsidRDefault="00E620D6" w:rsidP="00400DC4">
            <w:pPr>
              <w:jc w:val="both"/>
              <w:rPr>
                <w:rFonts w:eastAsia="Times New Roman"/>
                <w:color w:val="000000"/>
              </w:rPr>
            </w:pPr>
            <w:r w:rsidRPr="00F36DEC">
              <w:rPr>
                <w:rFonts w:eastAsia="Times New Roman"/>
                <w:color w:val="000000"/>
              </w:rPr>
              <w:t>Belanja Bahan</w:t>
            </w:r>
          </w:p>
        </w:tc>
        <w:tc>
          <w:tcPr>
            <w:tcW w:w="2623" w:type="dxa"/>
            <w:tcBorders>
              <w:top w:val="nil"/>
              <w:left w:val="nil"/>
              <w:bottom w:val="single" w:sz="4" w:space="0" w:color="auto"/>
              <w:right w:val="single" w:sz="4" w:space="0" w:color="auto"/>
            </w:tcBorders>
            <w:shd w:val="clear" w:color="auto" w:fill="auto"/>
            <w:noWrap/>
            <w:vAlign w:val="bottom"/>
            <w:hideMark/>
          </w:tcPr>
          <w:p w14:paraId="1D0779C3" w14:textId="77777777" w:rsidR="00E620D6" w:rsidRPr="00F36DEC" w:rsidRDefault="00E620D6" w:rsidP="00400DC4">
            <w:pPr>
              <w:jc w:val="both"/>
              <w:rPr>
                <w:rFonts w:eastAsia="Times New Roman"/>
                <w:color w:val="000000"/>
              </w:rPr>
            </w:pPr>
            <w:r w:rsidRPr="00F36DEC">
              <w:rPr>
                <w:rFonts w:eastAsia="Times New Roman"/>
                <w:color w:val="000000"/>
              </w:rPr>
              <w:t xml:space="preserve"> Rp      2,640,000 </w:t>
            </w:r>
          </w:p>
        </w:tc>
      </w:tr>
      <w:tr w:rsidR="00E620D6" w:rsidRPr="00F36DEC" w14:paraId="52E1771D" w14:textId="77777777" w:rsidTr="00400DC4">
        <w:trPr>
          <w:trHeight w:val="315"/>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14:paraId="4804B84E" w14:textId="77777777" w:rsidR="00E620D6" w:rsidRPr="00F36DEC" w:rsidRDefault="00E620D6" w:rsidP="00400DC4">
            <w:pPr>
              <w:jc w:val="both"/>
              <w:rPr>
                <w:rFonts w:eastAsia="Times New Roman"/>
                <w:color w:val="000000"/>
              </w:rPr>
            </w:pPr>
            <w:r w:rsidRPr="00F36DEC">
              <w:rPr>
                <w:rFonts w:eastAsia="Times New Roman"/>
                <w:color w:val="000000"/>
              </w:rPr>
              <w:t>3</w:t>
            </w:r>
          </w:p>
        </w:tc>
        <w:tc>
          <w:tcPr>
            <w:tcW w:w="4740" w:type="dxa"/>
            <w:tcBorders>
              <w:top w:val="nil"/>
              <w:left w:val="nil"/>
              <w:bottom w:val="single" w:sz="4" w:space="0" w:color="auto"/>
              <w:right w:val="single" w:sz="4" w:space="0" w:color="auto"/>
            </w:tcBorders>
            <w:shd w:val="clear" w:color="auto" w:fill="auto"/>
            <w:noWrap/>
            <w:vAlign w:val="bottom"/>
            <w:hideMark/>
          </w:tcPr>
          <w:p w14:paraId="781F67B7" w14:textId="77777777" w:rsidR="00E620D6" w:rsidRPr="00F36DEC" w:rsidRDefault="00E620D6" w:rsidP="00400DC4">
            <w:pPr>
              <w:jc w:val="both"/>
              <w:rPr>
                <w:rFonts w:eastAsia="Times New Roman"/>
                <w:color w:val="000000"/>
              </w:rPr>
            </w:pPr>
            <w:r w:rsidRPr="00F36DEC">
              <w:rPr>
                <w:rFonts w:eastAsia="Times New Roman"/>
                <w:color w:val="000000"/>
              </w:rPr>
              <w:t>Belanja Barang Non Operasional Lainnya</w:t>
            </w:r>
          </w:p>
        </w:tc>
        <w:tc>
          <w:tcPr>
            <w:tcW w:w="2623" w:type="dxa"/>
            <w:tcBorders>
              <w:top w:val="nil"/>
              <w:left w:val="nil"/>
              <w:bottom w:val="single" w:sz="4" w:space="0" w:color="auto"/>
              <w:right w:val="single" w:sz="4" w:space="0" w:color="auto"/>
            </w:tcBorders>
            <w:shd w:val="clear" w:color="auto" w:fill="auto"/>
            <w:noWrap/>
            <w:vAlign w:val="bottom"/>
            <w:hideMark/>
          </w:tcPr>
          <w:p w14:paraId="67DAE073" w14:textId="77777777" w:rsidR="00E620D6" w:rsidRPr="00F36DEC" w:rsidRDefault="00E620D6" w:rsidP="00400DC4">
            <w:pPr>
              <w:jc w:val="both"/>
              <w:rPr>
                <w:rFonts w:eastAsia="Times New Roman"/>
                <w:color w:val="000000"/>
              </w:rPr>
            </w:pPr>
            <w:r w:rsidRPr="00F36DEC">
              <w:rPr>
                <w:rFonts w:eastAsia="Times New Roman"/>
                <w:color w:val="000000"/>
              </w:rPr>
              <w:t xml:space="preserve"> Rp         520,000 </w:t>
            </w:r>
          </w:p>
        </w:tc>
      </w:tr>
      <w:tr w:rsidR="00E620D6" w:rsidRPr="00F36DEC" w14:paraId="5808BA12" w14:textId="77777777" w:rsidTr="00400DC4">
        <w:trPr>
          <w:trHeight w:val="315"/>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14:paraId="2EA37D7C" w14:textId="77777777" w:rsidR="00E620D6" w:rsidRPr="00F36DEC" w:rsidRDefault="00E620D6" w:rsidP="00400DC4">
            <w:pPr>
              <w:jc w:val="both"/>
              <w:rPr>
                <w:rFonts w:eastAsia="Times New Roman"/>
                <w:color w:val="000000"/>
              </w:rPr>
            </w:pPr>
            <w:r w:rsidRPr="00F36DEC">
              <w:rPr>
                <w:rFonts w:eastAsia="Times New Roman"/>
                <w:color w:val="000000"/>
              </w:rPr>
              <w:t>4</w:t>
            </w:r>
          </w:p>
        </w:tc>
        <w:tc>
          <w:tcPr>
            <w:tcW w:w="4740" w:type="dxa"/>
            <w:tcBorders>
              <w:top w:val="nil"/>
              <w:left w:val="nil"/>
              <w:bottom w:val="single" w:sz="4" w:space="0" w:color="auto"/>
              <w:right w:val="single" w:sz="4" w:space="0" w:color="auto"/>
            </w:tcBorders>
            <w:shd w:val="clear" w:color="auto" w:fill="auto"/>
            <w:noWrap/>
            <w:vAlign w:val="bottom"/>
            <w:hideMark/>
          </w:tcPr>
          <w:p w14:paraId="5111D1BE" w14:textId="77777777" w:rsidR="00E620D6" w:rsidRPr="00F36DEC" w:rsidRDefault="00E620D6" w:rsidP="00400DC4">
            <w:pPr>
              <w:jc w:val="both"/>
              <w:rPr>
                <w:rFonts w:eastAsia="Times New Roman"/>
                <w:color w:val="000000"/>
              </w:rPr>
            </w:pPr>
            <w:r w:rsidRPr="00F36DEC">
              <w:rPr>
                <w:rFonts w:eastAsia="Times New Roman"/>
                <w:color w:val="000000"/>
              </w:rPr>
              <w:t>Belanja Perjalanan Lainnya</w:t>
            </w:r>
          </w:p>
        </w:tc>
        <w:tc>
          <w:tcPr>
            <w:tcW w:w="2623" w:type="dxa"/>
            <w:tcBorders>
              <w:top w:val="nil"/>
              <w:left w:val="nil"/>
              <w:bottom w:val="single" w:sz="4" w:space="0" w:color="auto"/>
              <w:right w:val="single" w:sz="4" w:space="0" w:color="auto"/>
            </w:tcBorders>
            <w:shd w:val="clear" w:color="auto" w:fill="auto"/>
            <w:noWrap/>
            <w:vAlign w:val="bottom"/>
            <w:hideMark/>
          </w:tcPr>
          <w:p w14:paraId="33A83BBE" w14:textId="77777777" w:rsidR="00E620D6" w:rsidRPr="00F36DEC" w:rsidRDefault="00E620D6" w:rsidP="00400DC4">
            <w:pPr>
              <w:jc w:val="both"/>
              <w:rPr>
                <w:rFonts w:eastAsia="Times New Roman"/>
                <w:color w:val="000000"/>
              </w:rPr>
            </w:pPr>
            <w:r w:rsidRPr="00F36DEC">
              <w:rPr>
                <w:rFonts w:eastAsia="Times New Roman"/>
                <w:color w:val="000000"/>
              </w:rPr>
              <w:t xml:space="preserve"> Rp                   -   </w:t>
            </w:r>
          </w:p>
        </w:tc>
      </w:tr>
      <w:tr w:rsidR="00E620D6" w:rsidRPr="00F36DEC" w14:paraId="364300C0" w14:textId="77777777" w:rsidTr="00400DC4">
        <w:trPr>
          <w:trHeight w:val="315"/>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14:paraId="61D71A68" w14:textId="77777777" w:rsidR="00E620D6" w:rsidRPr="00F36DEC" w:rsidRDefault="00E620D6" w:rsidP="00400DC4">
            <w:pPr>
              <w:jc w:val="both"/>
              <w:rPr>
                <w:rFonts w:eastAsia="Times New Roman"/>
                <w:color w:val="000000"/>
              </w:rPr>
            </w:pPr>
            <w:r w:rsidRPr="00F36DEC">
              <w:rPr>
                <w:rFonts w:eastAsia="Times New Roman"/>
                <w:color w:val="000000"/>
              </w:rPr>
              <w:t> </w:t>
            </w:r>
          </w:p>
        </w:tc>
        <w:tc>
          <w:tcPr>
            <w:tcW w:w="4740" w:type="dxa"/>
            <w:tcBorders>
              <w:top w:val="nil"/>
              <w:left w:val="nil"/>
              <w:bottom w:val="single" w:sz="4" w:space="0" w:color="auto"/>
              <w:right w:val="single" w:sz="4" w:space="0" w:color="auto"/>
            </w:tcBorders>
            <w:shd w:val="clear" w:color="auto" w:fill="auto"/>
            <w:noWrap/>
            <w:vAlign w:val="bottom"/>
            <w:hideMark/>
          </w:tcPr>
          <w:p w14:paraId="141CE7C4" w14:textId="77777777" w:rsidR="00E620D6" w:rsidRPr="00F36DEC" w:rsidRDefault="00E620D6" w:rsidP="00400DC4">
            <w:pPr>
              <w:jc w:val="both"/>
              <w:rPr>
                <w:rFonts w:eastAsia="Times New Roman"/>
                <w:color w:val="000000"/>
              </w:rPr>
            </w:pPr>
            <w:r w:rsidRPr="00F36DEC">
              <w:rPr>
                <w:rFonts w:eastAsia="Times New Roman"/>
                <w:color w:val="000000"/>
              </w:rPr>
              <w:t>Total Biaya</w:t>
            </w:r>
          </w:p>
        </w:tc>
        <w:tc>
          <w:tcPr>
            <w:tcW w:w="2623" w:type="dxa"/>
            <w:tcBorders>
              <w:top w:val="nil"/>
              <w:left w:val="nil"/>
              <w:bottom w:val="single" w:sz="4" w:space="0" w:color="auto"/>
              <w:right w:val="single" w:sz="4" w:space="0" w:color="auto"/>
            </w:tcBorders>
            <w:shd w:val="clear" w:color="auto" w:fill="auto"/>
            <w:noWrap/>
            <w:vAlign w:val="bottom"/>
            <w:hideMark/>
          </w:tcPr>
          <w:p w14:paraId="33F417D4" w14:textId="77777777" w:rsidR="00E620D6" w:rsidRPr="00F36DEC" w:rsidRDefault="00E620D6" w:rsidP="00400DC4">
            <w:pPr>
              <w:jc w:val="both"/>
              <w:rPr>
                <w:rFonts w:eastAsia="Times New Roman"/>
                <w:color w:val="000000"/>
              </w:rPr>
            </w:pPr>
            <w:r w:rsidRPr="00F36DEC">
              <w:rPr>
                <w:rFonts w:eastAsia="Times New Roman"/>
                <w:color w:val="000000"/>
              </w:rPr>
              <w:t xml:space="preserve"> Rp      5,000,000 </w:t>
            </w:r>
          </w:p>
        </w:tc>
      </w:tr>
    </w:tbl>
    <w:p w14:paraId="6398F31E" w14:textId="63F083C8" w:rsidR="00267354" w:rsidRDefault="00267354" w:rsidP="0037796C">
      <w:pPr>
        <w:rPr>
          <w:rFonts w:ascii="Times New Roman" w:hAnsi="Times New Roman" w:cs="Times New Roman"/>
        </w:rPr>
      </w:pPr>
    </w:p>
    <w:p w14:paraId="1CFC78EF" w14:textId="478A628C" w:rsidR="00E620D6" w:rsidRDefault="00E620D6" w:rsidP="00E620D6">
      <w:pPr>
        <w:pStyle w:val="ListParagraph"/>
        <w:numPr>
          <w:ilvl w:val="0"/>
          <w:numId w:val="8"/>
        </w:numPr>
      </w:pPr>
      <w:r>
        <w:t>Jadwal Pelakaksanaan Penelitian</w:t>
      </w:r>
    </w:p>
    <w:p w14:paraId="22F36483" w14:textId="77777777" w:rsidR="000D5AFD" w:rsidRDefault="000D5AFD" w:rsidP="000D5AFD">
      <w:pPr>
        <w:pStyle w:val="ListParagraph"/>
      </w:pPr>
    </w:p>
    <w:p w14:paraId="10BAAB95" w14:textId="22F0570B" w:rsidR="00E620D6" w:rsidRDefault="00E620D6" w:rsidP="00E620D6">
      <w:pPr>
        <w:ind w:firstLine="720"/>
        <w:jc w:val="both"/>
        <w:rPr>
          <w:rFonts w:ascii="Times New Roman" w:hAnsi="Times New Roman" w:cs="Times New Roman"/>
        </w:rPr>
      </w:pPr>
      <w:r w:rsidRPr="00E620D6">
        <w:rPr>
          <w:rFonts w:ascii="Times New Roman" w:hAnsi="Times New Roman" w:cs="Times New Roman"/>
        </w:rPr>
        <w:t xml:space="preserve">Pelaksanaan kegiatan dilaksanakan selama 12 bulan (Februari s.d.  Desember 2017) dengan rincian kegiatan seperti pada tabel </w:t>
      </w:r>
      <w:r w:rsidR="00400DC4">
        <w:rPr>
          <w:rFonts w:ascii="Times New Roman" w:hAnsi="Times New Roman" w:cs="Times New Roman"/>
        </w:rPr>
        <w:t>IV.1</w:t>
      </w:r>
      <w:r w:rsidRPr="00E620D6">
        <w:rPr>
          <w:rFonts w:ascii="Times New Roman" w:hAnsi="Times New Roman" w:cs="Times New Roman"/>
        </w:rPr>
        <w:t>.</w:t>
      </w:r>
    </w:p>
    <w:p w14:paraId="694E5C47" w14:textId="77777777" w:rsidR="00E620D6" w:rsidRPr="00E620D6" w:rsidRDefault="00E620D6" w:rsidP="00E620D6">
      <w:pPr>
        <w:rPr>
          <w:rFonts w:ascii="Times New Roman" w:hAnsi="Times New Roman" w:cs="Times New Roman"/>
        </w:rPr>
      </w:pPr>
    </w:p>
    <w:p w14:paraId="21453D1F" w14:textId="77777777" w:rsidR="00E620D6" w:rsidRPr="00E620D6" w:rsidRDefault="00E620D6" w:rsidP="00E620D6">
      <w:pPr>
        <w:rPr>
          <w:rFonts w:ascii="Times New Roman" w:hAnsi="Times New Roman" w:cs="Times New Roman"/>
        </w:rPr>
      </w:pPr>
    </w:p>
    <w:p w14:paraId="46C060BE" w14:textId="77777777" w:rsidR="00E620D6" w:rsidRPr="00E620D6" w:rsidRDefault="00E620D6" w:rsidP="00E620D6">
      <w:pPr>
        <w:rPr>
          <w:rFonts w:ascii="Times New Roman" w:hAnsi="Times New Roman" w:cs="Times New Roman"/>
        </w:rPr>
      </w:pPr>
    </w:p>
    <w:p w14:paraId="4ED51F21" w14:textId="77777777" w:rsidR="00E620D6" w:rsidRPr="00E620D6" w:rsidRDefault="00E620D6" w:rsidP="00E620D6">
      <w:pPr>
        <w:rPr>
          <w:rFonts w:ascii="Times New Roman" w:hAnsi="Times New Roman" w:cs="Times New Roman"/>
        </w:rPr>
      </w:pPr>
    </w:p>
    <w:p w14:paraId="74A159CE" w14:textId="77777777" w:rsidR="00E620D6" w:rsidRPr="00E620D6" w:rsidRDefault="00E620D6" w:rsidP="00E620D6">
      <w:pPr>
        <w:rPr>
          <w:rFonts w:ascii="Times New Roman" w:hAnsi="Times New Roman" w:cs="Times New Roman"/>
        </w:rPr>
      </w:pPr>
    </w:p>
    <w:p w14:paraId="117CE36C" w14:textId="77777777" w:rsidR="00E620D6" w:rsidRPr="00E620D6" w:rsidRDefault="00E620D6" w:rsidP="00E620D6">
      <w:pPr>
        <w:rPr>
          <w:rFonts w:ascii="Times New Roman" w:hAnsi="Times New Roman" w:cs="Times New Roman"/>
        </w:rPr>
      </w:pPr>
    </w:p>
    <w:p w14:paraId="0C38D160" w14:textId="77777777" w:rsidR="00E620D6" w:rsidRPr="00E620D6" w:rsidRDefault="00E620D6" w:rsidP="00E620D6">
      <w:pPr>
        <w:rPr>
          <w:rFonts w:ascii="Times New Roman" w:hAnsi="Times New Roman" w:cs="Times New Roman"/>
        </w:rPr>
      </w:pPr>
    </w:p>
    <w:p w14:paraId="746056E1" w14:textId="77777777" w:rsidR="00E620D6" w:rsidRPr="00E620D6" w:rsidRDefault="00E620D6" w:rsidP="00E620D6">
      <w:pPr>
        <w:rPr>
          <w:rFonts w:ascii="Times New Roman" w:hAnsi="Times New Roman" w:cs="Times New Roman"/>
        </w:rPr>
      </w:pPr>
    </w:p>
    <w:p w14:paraId="133B72E3" w14:textId="77777777" w:rsidR="00E620D6" w:rsidRPr="00E620D6" w:rsidRDefault="00E620D6" w:rsidP="00E620D6">
      <w:pPr>
        <w:rPr>
          <w:rFonts w:ascii="Times New Roman" w:hAnsi="Times New Roman" w:cs="Times New Roman"/>
        </w:rPr>
      </w:pPr>
    </w:p>
    <w:p w14:paraId="76FE7724" w14:textId="77777777" w:rsidR="00E620D6" w:rsidRPr="00E620D6" w:rsidRDefault="00E620D6" w:rsidP="00E620D6">
      <w:pPr>
        <w:rPr>
          <w:rFonts w:ascii="Times New Roman" w:hAnsi="Times New Roman" w:cs="Times New Roman"/>
        </w:rPr>
      </w:pPr>
    </w:p>
    <w:p w14:paraId="3D6B3E5C" w14:textId="77777777" w:rsidR="00E620D6" w:rsidRPr="00E620D6" w:rsidRDefault="00E620D6" w:rsidP="00E620D6">
      <w:pPr>
        <w:rPr>
          <w:rFonts w:ascii="Times New Roman" w:hAnsi="Times New Roman" w:cs="Times New Roman"/>
        </w:rPr>
      </w:pPr>
    </w:p>
    <w:p w14:paraId="0E09F6DF" w14:textId="77777777" w:rsidR="00E620D6" w:rsidRPr="00E620D6" w:rsidRDefault="00E620D6" w:rsidP="00E620D6">
      <w:pPr>
        <w:rPr>
          <w:rFonts w:ascii="Times New Roman" w:hAnsi="Times New Roman" w:cs="Times New Roman"/>
        </w:rPr>
      </w:pPr>
    </w:p>
    <w:p w14:paraId="3E966FA4" w14:textId="77777777" w:rsidR="00E620D6" w:rsidRPr="00E620D6" w:rsidRDefault="00E620D6" w:rsidP="00E620D6">
      <w:pPr>
        <w:rPr>
          <w:rFonts w:ascii="Times New Roman" w:hAnsi="Times New Roman" w:cs="Times New Roman"/>
        </w:rPr>
      </w:pPr>
    </w:p>
    <w:p w14:paraId="6F525137" w14:textId="154C122A" w:rsidR="000D5AFD" w:rsidRPr="008B0A8F" w:rsidRDefault="000D5AFD" w:rsidP="008B0A8F">
      <w:pPr>
        <w:tabs>
          <w:tab w:val="left" w:pos="3940"/>
        </w:tabs>
        <w:rPr>
          <w:rFonts w:ascii="Times New Roman" w:hAnsi="Times New Roman" w:cs="Times New Roman"/>
        </w:rPr>
        <w:sectPr w:rsidR="000D5AFD" w:rsidRPr="008B0A8F" w:rsidSect="008B0A8F">
          <w:type w:val="nextColumn"/>
          <w:pgSz w:w="11900" w:h="16840"/>
          <w:pgMar w:top="2268" w:right="1701" w:bottom="2268" w:left="1701" w:header="708" w:footer="708" w:gutter="0"/>
          <w:pgNumType w:start="1"/>
          <w:cols w:space="708"/>
          <w:docGrid w:linePitch="360"/>
        </w:sectPr>
      </w:pPr>
    </w:p>
    <w:p w14:paraId="134E14BD" w14:textId="2171AB89" w:rsidR="00400DC4" w:rsidRPr="00400DC4" w:rsidRDefault="00400DC4" w:rsidP="00400DC4">
      <w:pPr>
        <w:pStyle w:val="Caption"/>
        <w:keepNext/>
        <w:ind w:left="720" w:firstLine="720"/>
        <w:rPr>
          <w:sz w:val="24"/>
          <w:szCs w:val="24"/>
        </w:rPr>
      </w:pPr>
      <w:r w:rsidRPr="00400DC4">
        <w:rPr>
          <w:sz w:val="24"/>
          <w:szCs w:val="24"/>
        </w:rPr>
        <w:lastRenderedPageBreak/>
        <w:t xml:space="preserve">Tabel IV. </w:t>
      </w:r>
      <w:r w:rsidRPr="00400DC4">
        <w:rPr>
          <w:sz w:val="24"/>
          <w:szCs w:val="24"/>
        </w:rPr>
        <w:fldChar w:fldCharType="begin"/>
      </w:r>
      <w:r w:rsidRPr="00400DC4">
        <w:rPr>
          <w:sz w:val="24"/>
          <w:szCs w:val="24"/>
        </w:rPr>
        <w:instrText xml:space="preserve"> SEQ Tabel_IV. \* ARABIC </w:instrText>
      </w:r>
      <w:r w:rsidRPr="00400DC4">
        <w:rPr>
          <w:sz w:val="24"/>
          <w:szCs w:val="24"/>
        </w:rPr>
        <w:fldChar w:fldCharType="separate"/>
      </w:r>
      <w:r w:rsidRPr="00400DC4">
        <w:rPr>
          <w:noProof/>
          <w:sz w:val="24"/>
          <w:szCs w:val="24"/>
        </w:rPr>
        <w:t>2</w:t>
      </w:r>
      <w:r w:rsidRPr="00400DC4">
        <w:rPr>
          <w:sz w:val="24"/>
          <w:szCs w:val="24"/>
        </w:rPr>
        <w:fldChar w:fldCharType="end"/>
      </w:r>
      <w:r w:rsidRPr="00400DC4">
        <w:rPr>
          <w:sz w:val="24"/>
          <w:szCs w:val="24"/>
        </w:rPr>
        <w:t xml:space="preserve"> Jadwal Pelaksanaan Penelitian</w:t>
      </w:r>
    </w:p>
    <w:tbl>
      <w:tblPr>
        <w:tblpPr w:leftFromText="180" w:rightFromText="180" w:vertAnchor="page" w:horzAnchor="page" w:tblpX="2381" w:tblpY="1921"/>
        <w:tblW w:w="11907" w:type="dxa"/>
        <w:tblLayout w:type="fixed"/>
        <w:tblLook w:val="04A0" w:firstRow="1" w:lastRow="0" w:firstColumn="1" w:lastColumn="0" w:noHBand="0" w:noVBand="1"/>
      </w:tblPr>
      <w:tblGrid>
        <w:gridCol w:w="709"/>
        <w:gridCol w:w="3119"/>
        <w:gridCol w:w="708"/>
        <w:gridCol w:w="709"/>
        <w:gridCol w:w="709"/>
        <w:gridCol w:w="850"/>
        <w:gridCol w:w="709"/>
        <w:gridCol w:w="709"/>
        <w:gridCol w:w="850"/>
        <w:gridCol w:w="709"/>
        <w:gridCol w:w="709"/>
        <w:gridCol w:w="709"/>
        <w:gridCol w:w="708"/>
      </w:tblGrid>
      <w:tr w:rsidR="00400DC4" w:rsidRPr="00F36DEC" w14:paraId="0A10C002" w14:textId="77777777" w:rsidTr="00400DC4">
        <w:trPr>
          <w:trHeight w:val="315"/>
        </w:trPr>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59C5B26" w14:textId="77777777" w:rsidR="00400DC4" w:rsidRPr="00F36DEC" w:rsidRDefault="00400DC4" w:rsidP="00400DC4">
            <w:pPr>
              <w:jc w:val="both"/>
              <w:rPr>
                <w:rFonts w:eastAsia="Times New Roman"/>
                <w:color w:val="000000"/>
              </w:rPr>
            </w:pPr>
            <w:r w:rsidRPr="00F36DEC">
              <w:rPr>
                <w:rFonts w:eastAsia="Times New Roman"/>
                <w:color w:val="000000"/>
              </w:rPr>
              <w:t>NO</w:t>
            </w:r>
          </w:p>
        </w:tc>
        <w:tc>
          <w:tcPr>
            <w:tcW w:w="311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A61BC83" w14:textId="77777777" w:rsidR="00400DC4" w:rsidRPr="00F36DEC" w:rsidRDefault="00400DC4" w:rsidP="00400DC4">
            <w:pPr>
              <w:jc w:val="center"/>
              <w:rPr>
                <w:rFonts w:eastAsia="Times New Roman"/>
                <w:color w:val="000000"/>
              </w:rPr>
            </w:pPr>
            <w:r w:rsidRPr="00F36DEC">
              <w:rPr>
                <w:rFonts w:eastAsia="Times New Roman"/>
                <w:color w:val="000000"/>
              </w:rPr>
              <w:t>KEGIATAN</w:t>
            </w:r>
          </w:p>
        </w:tc>
        <w:tc>
          <w:tcPr>
            <w:tcW w:w="8079" w:type="dxa"/>
            <w:gridSpan w:val="11"/>
            <w:tcBorders>
              <w:top w:val="single" w:sz="4" w:space="0" w:color="auto"/>
              <w:left w:val="nil"/>
              <w:bottom w:val="single" w:sz="4" w:space="0" w:color="auto"/>
              <w:right w:val="single" w:sz="4" w:space="0" w:color="auto"/>
            </w:tcBorders>
            <w:shd w:val="clear" w:color="auto" w:fill="auto"/>
            <w:vAlign w:val="center"/>
            <w:hideMark/>
          </w:tcPr>
          <w:p w14:paraId="5289C328" w14:textId="77777777" w:rsidR="00400DC4" w:rsidRPr="00F36DEC" w:rsidRDefault="00400DC4" w:rsidP="00400DC4">
            <w:pPr>
              <w:jc w:val="center"/>
              <w:rPr>
                <w:rFonts w:eastAsia="Times New Roman"/>
                <w:color w:val="000000"/>
              </w:rPr>
            </w:pPr>
            <w:r w:rsidRPr="00F36DEC">
              <w:rPr>
                <w:rFonts w:eastAsia="Times New Roman"/>
                <w:color w:val="000000"/>
              </w:rPr>
              <w:t>BULAN</w:t>
            </w:r>
          </w:p>
        </w:tc>
      </w:tr>
      <w:tr w:rsidR="00400DC4" w:rsidRPr="00F36DEC" w14:paraId="6943A9E0" w14:textId="77777777" w:rsidTr="00400DC4">
        <w:trPr>
          <w:trHeight w:val="630"/>
        </w:trPr>
        <w:tc>
          <w:tcPr>
            <w:tcW w:w="709" w:type="dxa"/>
            <w:vMerge/>
            <w:tcBorders>
              <w:top w:val="single" w:sz="4" w:space="0" w:color="auto"/>
              <w:left w:val="single" w:sz="4" w:space="0" w:color="auto"/>
              <w:bottom w:val="single" w:sz="4" w:space="0" w:color="auto"/>
              <w:right w:val="single" w:sz="4" w:space="0" w:color="auto"/>
            </w:tcBorders>
            <w:vAlign w:val="center"/>
            <w:hideMark/>
          </w:tcPr>
          <w:p w14:paraId="3FA2C479" w14:textId="77777777" w:rsidR="00400DC4" w:rsidRPr="00F36DEC" w:rsidRDefault="00400DC4" w:rsidP="00400DC4">
            <w:pPr>
              <w:jc w:val="both"/>
              <w:rPr>
                <w:rFonts w:eastAsia="Times New Roman"/>
                <w:color w:val="000000"/>
              </w:rPr>
            </w:pPr>
          </w:p>
        </w:tc>
        <w:tc>
          <w:tcPr>
            <w:tcW w:w="3119" w:type="dxa"/>
            <w:vMerge/>
            <w:tcBorders>
              <w:top w:val="single" w:sz="4" w:space="0" w:color="auto"/>
              <w:left w:val="single" w:sz="4" w:space="0" w:color="auto"/>
              <w:bottom w:val="single" w:sz="4" w:space="0" w:color="auto"/>
              <w:right w:val="single" w:sz="4" w:space="0" w:color="auto"/>
            </w:tcBorders>
            <w:vAlign w:val="center"/>
            <w:hideMark/>
          </w:tcPr>
          <w:p w14:paraId="62583530" w14:textId="77777777" w:rsidR="00400DC4" w:rsidRPr="00F36DEC" w:rsidRDefault="00400DC4" w:rsidP="00400DC4">
            <w:pPr>
              <w:jc w:val="both"/>
              <w:rPr>
                <w:rFonts w:eastAsia="Times New Roman"/>
                <w:color w:val="000000"/>
              </w:rPr>
            </w:pPr>
          </w:p>
        </w:tc>
        <w:tc>
          <w:tcPr>
            <w:tcW w:w="708" w:type="dxa"/>
            <w:tcBorders>
              <w:top w:val="nil"/>
              <w:left w:val="nil"/>
              <w:bottom w:val="single" w:sz="4" w:space="0" w:color="auto"/>
              <w:right w:val="single" w:sz="4" w:space="0" w:color="auto"/>
            </w:tcBorders>
            <w:shd w:val="clear" w:color="auto" w:fill="auto"/>
            <w:vAlign w:val="center"/>
            <w:hideMark/>
          </w:tcPr>
          <w:p w14:paraId="6CFD6D78" w14:textId="77777777" w:rsidR="00400DC4" w:rsidRPr="00F36DEC" w:rsidRDefault="00400DC4" w:rsidP="00400DC4">
            <w:pPr>
              <w:jc w:val="both"/>
              <w:rPr>
                <w:rFonts w:eastAsia="Times New Roman"/>
                <w:color w:val="000000"/>
              </w:rPr>
            </w:pPr>
            <w:r w:rsidRPr="00F36DEC">
              <w:rPr>
                <w:rFonts w:eastAsia="Times New Roman"/>
                <w:color w:val="000000"/>
              </w:rPr>
              <w:t>Feb</w:t>
            </w:r>
          </w:p>
        </w:tc>
        <w:tc>
          <w:tcPr>
            <w:tcW w:w="709" w:type="dxa"/>
            <w:tcBorders>
              <w:top w:val="nil"/>
              <w:left w:val="nil"/>
              <w:bottom w:val="single" w:sz="4" w:space="0" w:color="auto"/>
              <w:right w:val="single" w:sz="4" w:space="0" w:color="auto"/>
            </w:tcBorders>
            <w:shd w:val="clear" w:color="auto" w:fill="auto"/>
            <w:vAlign w:val="center"/>
            <w:hideMark/>
          </w:tcPr>
          <w:p w14:paraId="515D782C" w14:textId="77777777" w:rsidR="00400DC4" w:rsidRPr="00F36DEC" w:rsidRDefault="00400DC4" w:rsidP="00400DC4">
            <w:pPr>
              <w:jc w:val="both"/>
              <w:rPr>
                <w:rFonts w:eastAsia="Times New Roman"/>
                <w:color w:val="000000"/>
              </w:rPr>
            </w:pPr>
            <w:r w:rsidRPr="00F36DEC">
              <w:rPr>
                <w:rFonts w:eastAsia="Times New Roman"/>
                <w:color w:val="000000"/>
              </w:rPr>
              <w:t>Mar</w:t>
            </w:r>
          </w:p>
        </w:tc>
        <w:tc>
          <w:tcPr>
            <w:tcW w:w="709" w:type="dxa"/>
            <w:tcBorders>
              <w:top w:val="nil"/>
              <w:left w:val="nil"/>
              <w:bottom w:val="single" w:sz="4" w:space="0" w:color="auto"/>
              <w:right w:val="single" w:sz="4" w:space="0" w:color="auto"/>
            </w:tcBorders>
            <w:shd w:val="clear" w:color="auto" w:fill="auto"/>
            <w:vAlign w:val="center"/>
            <w:hideMark/>
          </w:tcPr>
          <w:p w14:paraId="09D81943" w14:textId="77777777" w:rsidR="00400DC4" w:rsidRPr="00F36DEC" w:rsidRDefault="00400DC4" w:rsidP="00400DC4">
            <w:pPr>
              <w:jc w:val="both"/>
              <w:rPr>
                <w:rFonts w:eastAsia="Times New Roman"/>
                <w:color w:val="000000"/>
              </w:rPr>
            </w:pPr>
            <w:r w:rsidRPr="00F36DEC">
              <w:rPr>
                <w:rFonts w:eastAsia="Times New Roman"/>
                <w:color w:val="000000"/>
              </w:rPr>
              <w:t>Apr</w:t>
            </w:r>
          </w:p>
        </w:tc>
        <w:tc>
          <w:tcPr>
            <w:tcW w:w="850" w:type="dxa"/>
            <w:tcBorders>
              <w:top w:val="nil"/>
              <w:left w:val="nil"/>
              <w:bottom w:val="single" w:sz="4" w:space="0" w:color="auto"/>
              <w:right w:val="single" w:sz="4" w:space="0" w:color="auto"/>
            </w:tcBorders>
            <w:shd w:val="clear" w:color="auto" w:fill="auto"/>
            <w:vAlign w:val="center"/>
            <w:hideMark/>
          </w:tcPr>
          <w:p w14:paraId="424DDAAF" w14:textId="77777777" w:rsidR="00400DC4" w:rsidRPr="00F36DEC" w:rsidRDefault="00400DC4" w:rsidP="00400DC4">
            <w:pPr>
              <w:jc w:val="both"/>
              <w:rPr>
                <w:rFonts w:eastAsia="Times New Roman"/>
                <w:color w:val="000000"/>
              </w:rPr>
            </w:pPr>
            <w:r w:rsidRPr="00F36DEC">
              <w:rPr>
                <w:rFonts w:eastAsia="Times New Roman"/>
                <w:color w:val="000000"/>
              </w:rPr>
              <w:t>Mei</w:t>
            </w:r>
          </w:p>
        </w:tc>
        <w:tc>
          <w:tcPr>
            <w:tcW w:w="709" w:type="dxa"/>
            <w:tcBorders>
              <w:top w:val="nil"/>
              <w:left w:val="nil"/>
              <w:bottom w:val="single" w:sz="4" w:space="0" w:color="auto"/>
              <w:right w:val="single" w:sz="4" w:space="0" w:color="auto"/>
            </w:tcBorders>
            <w:shd w:val="clear" w:color="auto" w:fill="auto"/>
            <w:vAlign w:val="center"/>
            <w:hideMark/>
          </w:tcPr>
          <w:p w14:paraId="3FCB4005" w14:textId="77777777" w:rsidR="00400DC4" w:rsidRPr="00F36DEC" w:rsidRDefault="00400DC4" w:rsidP="00400DC4">
            <w:pPr>
              <w:jc w:val="both"/>
              <w:rPr>
                <w:rFonts w:eastAsia="Times New Roman"/>
                <w:color w:val="000000"/>
              </w:rPr>
            </w:pPr>
            <w:r w:rsidRPr="00F36DEC">
              <w:rPr>
                <w:rFonts w:eastAsia="Times New Roman"/>
                <w:color w:val="000000"/>
              </w:rPr>
              <w:t>Juni</w:t>
            </w:r>
          </w:p>
        </w:tc>
        <w:tc>
          <w:tcPr>
            <w:tcW w:w="709" w:type="dxa"/>
            <w:tcBorders>
              <w:top w:val="nil"/>
              <w:left w:val="nil"/>
              <w:bottom w:val="single" w:sz="4" w:space="0" w:color="auto"/>
              <w:right w:val="single" w:sz="4" w:space="0" w:color="auto"/>
            </w:tcBorders>
            <w:shd w:val="clear" w:color="auto" w:fill="auto"/>
            <w:vAlign w:val="center"/>
            <w:hideMark/>
          </w:tcPr>
          <w:p w14:paraId="7363CE7D" w14:textId="77777777" w:rsidR="00400DC4" w:rsidRPr="00F36DEC" w:rsidRDefault="00400DC4" w:rsidP="00400DC4">
            <w:pPr>
              <w:jc w:val="both"/>
              <w:rPr>
                <w:rFonts w:eastAsia="Times New Roman"/>
                <w:color w:val="000000"/>
              </w:rPr>
            </w:pPr>
            <w:r w:rsidRPr="00F36DEC">
              <w:rPr>
                <w:rFonts w:eastAsia="Times New Roman"/>
                <w:color w:val="000000"/>
              </w:rPr>
              <w:t>Juli</w:t>
            </w:r>
          </w:p>
        </w:tc>
        <w:tc>
          <w:tcPr>
            <w:tcW w:w="850" w:type="dxa"/>
            <w:tcBorders>
              <w:top w:val="nil"/>
              <w:left w:val="nil"/>
              <w:bottom w:val="single" w:sz="4" w:space="0" w:color="auto"/>
              <w:right w:val="single" w:sz="4" w:space="0" w:color="auto"/>
            </w:tcBorders>
            <w:shd w:val="clear" w:color="auto" w:fill="auto"/>
            <w:vAlign w:val="center"/>
            <w:hideMark/>
          </w:tcPr>
          <w:p w14:paraId="56F586F9" w14:textId="77777777" w:rsidR="00400DC4" w:rsidRPr="00F36DEC" w:rsidRDefault="00400DC4" w:rsidP="00400DC4">
            <w:pPr>
              <w:jc w:val="both"/>
              <w:rPr>
                <w:rFonts w:eastAsia="Times New Roman"/>
                <w:color w:val="000000"/>
              </w:rPr>
            </w:pPr>
            <w:r w:rsidRPr="00F36DEC">
              <w:rPr>
                <w:rFonts w:eastAsia="Times New Roman"/>
                <w:color w:val="000000"/>
              </w:rPr>
              <w:t>Agust</w:t>
            </w:r>
          </w:p>
        </w:tc>
        <w:tc>
          <w:tcPr>
            <w:tcW w:w="709" w:type="dxa"/>
            <w:tcBorders>
              <w:top w:val="nil"/>
              <w:left w:val="nil"/>
              <w:bottom w:val="single" w:sz="4" w:space="0" w:color="auto"/>
              <w:right w:val="single" w:sz="4" w:space="0" w:color="auto"/>
            </w:tcBorders>
            <w:shd w:val="clear" w:color="auto" w:fill="auto"/>
            <w:vAlign w:val="center"/>
            <w:hideMark/>
          </w:tcPr>
          <w:p w14:paraId="2447D826" w14:textId="77777777" w:rsidR="00400DC4" w:rsidRPr="00F36DEC" w:rsidRDefault="00400DC4" w:rsidP="00400DC4">
            <w:pPr>
              <w:jc w:val="both"/>
              <w:rPr>
                <w:rFonts w:eastAsia="Times New Roman"/>
                <w:color w:val="000000"/>
              </w:rPr>
            </w:pPr>
            <w:r w:rsidRPr="00F36DEC">
              <w:rPr>
                <w:rFonts w:eastAsia="Times New Roman"/>
                <w:color w:val="000000"/>
              </w:rPr>
              <w:t>Sept</w:t>
            </w:r>
          </w:p>
        </w:tc>
        <w:tc>
          <w:tcPr>
            <w:tcW w:w="709" w:type="dxa"/>
            <w:tcBorders>
              <w:top w:val="nil"/>
              <w:left w:val="nil"/>
              <w:bottom w:val="single" w:sz="4" w:space="0" w:color="auto"/>
              <w:right w:val="single" w:sz="4" w:space="0" w:color="auto"/>
            </w:tcBorders>
            <w:shd w:val="clear" w:color="auto" w:fill="auto"/>
            <w:vAlign w:val="center"/>
            <w:hideMark/>
          </w:tcPr>
          <w:p w14:paraId="733BED89" w14:textId="77777777" w:rsidR="00400DC4" w:rsidRPr="00F36DEC" w:rsidRDefault="00400DC4" w:rsidP="00400DC4">
            <w:pPr>
              <w:jc w:val="both"/>
              <w:rPr>
                <w:rFonts w:eastAsia="Times New Roman"/>
                <w:color w:val="000000"/>
              </w:rPr>
            </w:pPr>
            <w:r w:rsidRPr="00F36DEC">
              <w:rPr>
                <w:rFonts w:eastAsia="Times New Roman"/>
                <w:color w:val="000000"/>
              </w:rPr>
              <w:t>Okt</w:t>
            </w:r>
          </w:p>
        </w:tc>
        <w:tc>
          <w:tcPr>
            <w:tcW w:w="709" w:type="dxa"/>
            <w:tcBorders>
              <w:top w:val="nil"/>
              <w:left w:val="nil"/>
              <w:bottom w:val="single" w:sz="4" w:space="0" w:color="auto"/>
              <w:right w:val="single" w:sz="4" w:space="0" w:color="auto"/>
            </w:tcBorders>
            <w:shd w:val="clear" w:color="auto" w:fill="auto"/>
            <w:vAlign w:val="center"/>
            <w:hideMark/>
          </w:tcPr>
          <w:p w14:paraId="5D14A8C3" w14:textId="77777777" w:rsidR="00400DC4" w:rsidRPr="00F36DEC" w:rsidRDefault="00400DC4" w:rsidP="00400DC4">
            <w:pPr>
              <w:jc w:val="both"/>
              <w:rPr>
                <w:rFonts w:eastAsia="Times New Roman"/>
                <w:color w:val="000000"/>
              </w:rPr>
            </w:pPr>
            <w:r w:rsidRPr="00F36DEC">
              <w:rPr>
                <w:rFonts w:eastAsia="Times New Roman"/>
                <w:color w:val="000000"/>
              </w:rPr>
              <w:t>Nop</w:t>
            </w:r>
          </w:p>
        </w:tc>
        <w:tc>
          <w:tcPr>
            <w:tcW w:w="708" w:type="dxa"/>
            <w:tcBorders>
              <w:top w:val="nil"/>
              <w:left w:val="nil"/>
              <w:bottom w:val="single" w:sz="4" w:space="0" w:color="auto"/>
              <w:right w:val="single" w:sz="4" w:space="0" w:color="auto"/>
            </w:tcBorders>
            <w:shd w:val="clear" w:color="auto" w:fill="auto"/>
            <w:vAlign w:val="center"/>
            <w:hideMark/>
          </w:tcPr>
          <w:p w14:paraId="7C9B34C0" w14:textId="77777777" w:rsidR="00400DC4" w:rsidRPr="00F36DEC" w:rsidRDefault="00400DC4" w:rsidP="00400DC4">
            <w:pPr>
              <w:jc w:val="both"/>
              <w:rPr>
                <w:rFonts w:eastAsia="Times New Roman"/>
                <w:color w:val="000000"/>
              </w:rPr>
            </w:pPr>
            <w:r w:rsidRPr="00F36DEC">
              <w:rPr>
                <w:rFonts w:eastAsia="Times New Roman"/>
                <w:color w:val="000000"/>
              </w:rPr>
              <w:t>Des</w:t>
            </w:r>
          </w:p>
        </w:tc>
      </w:tr>
      <w:tr w:rsidR="00400DC4" w:rsidRPr="00F36DEC" w14:paraId="6AEB9631" w14:textId="77777777" w:rsidTr="00400DC4">
        <w:trPr>
          <w:trHeight w:val="382"/>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3D8E797" w14:textId="77777777" w:rsidR="00400DC4" w:rsidRPr="00F36DEC" w:rsidRDefault="00400DC4" w:rsidP="00400DC4">
            <w:pPr>
              <w:jc w:val="both"/>
              <w:rPr>
                <w:rFonts w:eastAsia="Times New Roman"/>
                <w:color w:val="000000"/>
              </w:rPr>
            </w:pPr>
            <w:r w:rsidRPr="00F36DEC">
              <w:rPr>
                <w:rFonts w:eastAsia="Times New Roman"/>
                <w:color w:val="000000"/>
              </w:rPr>
              <w:t>1</w:t>
            </w:r>
          </w:p>
        </w:tc>
        <w:tc>
          <w:tcPr>
            <w:tcW w:w="3119" w:type="dxa"/>
            <w:tcBorders>
              <w:top w:val="nil"/>
              <w:left w:val="nil"/>
              <w:bottom w:val="single" w:sz="4" w:space="0" w:color="auto"/>
              <w:right w:val="single" w:sz="4" w:space="0" w:color="auto"/>
            </w:tcBorders>
            <w:shd w:val="clear" w:color="auto" w:fill="auto"/>
            <w:vAlign w:val="center"/>
            <w:hideMark/>
          </w:tcPr>
          <w:p w14:paraId="1339774E" w14:textId="77777777" w:rsidR="00400DC4" w:rsidRPr="00F36DEC" w:rsidRDefault="00400DC4" w:rsidP="00400DC4">
            <w:pPr>
              <w:jc w:val="both"/>
              <w:rPr>
                <w:rFonts w:eastAsia="Times New Roman"/>
                <w:color w:val="000000"/>
              </w:rPr>
            </w:pPr>
            <w:r w:rsidRPr="00F36DEC">
              <w:rPr>
                <w:rFonts w:eastAsia="Times New Roman"/>
                <w:color w:val="000000"/>
              </w:rPr>
              <w:t>Penyusunan Proposal</w:t>
            </w:r>
          </w:p>
        </w:tc>
        <w:tc>
          <w:tcPr>
            <w:tcW w:w="708" w:type="dxa"/>
            <w:tcBorders>
              <w:top w:val="nil"/>
              <w:left w:val="nil"/>
              <w:bottom w:val="single" w:sz="4" w:space="0" w:color="auto"/>
              <w:right w:val="single" w:sz="4" w:space="0" w:color="auto"/>
            </w:tcBorders>
            <w:shd w:val="clear" w:color="000000" w:fill="7F7F7F"/>
            <w:noWrap/>
            <w:vAlign w:val="center"/>
            <w:hideMark/>
          </w:tcPr>
          <w:p w14:paraId="1EA2B0F2"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000000" w:fill="FFFFFF"/>
            <w:noWrap/>
            <w:vAlign w:val="center"/>
            <w:hideMark/>
          </w:tcPr>
          <w:p w14:paraId="626B03F0"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000000" w:fill="FFFFFF"/>
            <w:noWrap/>
            <w:vAlign w:val="center"/>
            <w:hideMark/>
          </w:tcPr>
          <w:p w14:paraId="3E82E7BA"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850" w:type="dxa"/>
            <w:tcBorders>
              <w:top w:val="nil"/>
              <w:left w:val="nil"/>
              <w:bottom w:val="single" w:sz="4" w:space="0" w:color="auto"/>
              <w:right w:val="single" w:sz="4" w:space="0" w:color="auto"/>
            </w:tcBorders>
            <w:shd w:val="clear" w:color="auto" w:fill="auto"/>
            <w:noWrap/>
            <w:vAlign w:val="center"/>
            <w:hideMark/>
          </w:tcPr>
          <w:p w14:paraId="3F00A6BC"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auto" w:fill="auto"/>
            <w:noWrap/>
            <w:vAlign w:val="center"/>
            <w:hideMark/>
          </w:tcPr>
          <w:p w14:paraId="17093DCF"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auto" w:fill="auto"/>
            <w:noWrap/>
            <w:vAlign w:val="center"/>
            <w:hideMark/>
          </w:tcPr>
          <w:p w14:paraId="5894FAED"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850" w:type="dxa"/>
            <w:tcBorders>
              <w:top w:val="nil"/>
              <w:left w:val="nil"/>
              <w:bottom w:val="single" w:sz="4" w:space="0" w:color="auto"/>
              <w:right w:val="single" w:sz="4" w:space="0" w:color="auto"/>
            </w:tcBorders>
            <w:shd w:val="clear" w:color="auto" w:fill="auto"/>
            <w:noWrap/>
            <w:vAlign w:val="center"/>
            <w:hideMark/>
          </w:tcPr>
          <w:p w14:paraId="666B2FEF"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auto" w:fill="auto"/>
            <w:noWrap/>
            <w:vAlign w:val="center"/>
            <w:hideMark/>
          </w:tcPr>
          <w:p w14:paraId="391ADBDC"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auto" w:fill="auto"/>
            <w:noWrap/>
            <w:vAlign w:val="center"/>
            <w:hideMark/>
          </w:tcPr>
          <w:p w14:paraId="5671604F"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auto" w:fill="auto"/>
            <w:noWrap/>
            <w:vAlign w:val="center"/>
            <w:hideMark/>
          </w:tcPr>
          <w:p w14:paraId="5688AB49"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8" w:type="dxa"/>
            <w:tcBorders>
              <w:top w:val="nil"/>
              <w:left w:val="nil"/>
              <w:bottom w:val="single" w:sz="4" w:space="0" w:color="auto"/>
              <w:right w:val="single" w:sz="4" w:space="0" w:color="auto"/>
            </w:tcBorders>
            <w:shd w:val="clear" w:color="auto" w:fill="auto"/>
            <w:noWrap/>
            <w:vAlign w:val="center"/>
            <w:hideMark/>
          </w:tcPr>
          <w:p w14:paraId="542001A2" w14:textId="77777777" w:rsidR="00400DC4" w:rsidRPr="00F36DEC" w:rsidRDefault="00400DC4" w:rsidP="00400DC4">
            <w:pPr>
              <w:jc w:val="both"/>
              <w:rPr>
                <w:rFonts w:eastAsia="Times New Roman"/>
                <w:color w:val="000000"/>
              </w:rPr>
            </w:pPr>
            <w:r w:rsidRPr="00F36DEC">
              <w:rPr>
                <w:rFonts w:eastAsia="Times New Roman"/>
                <w:color w:val="000000"/>
              </w:rPr>
              <w:t> </w:t>
            </w:r>
          </w:p>
        </w:tc>
      </w:tr>
      <w:tr w:rsidR="00400DC4" w:rsidRPr="00F36DEC" w14:paraId="168FAF66" w14:textId="77777777" w:rsidTr="00400DC4">
        <w:trPr>
          <w:trHeight w:val="405"/>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AEDB6AE" w14:textId="77777777" w:rsidR="00400DC4" w:rsidRPr="00F36DEC" w:rsidRDefault="00400DC4" w:rsidP="00400DC4">
            <w:pPr>
              <w:jc w:val="both"/>
              <w:rPr>
                <w:rFonts w:eastAsia="Times New Roman"/>
                <w:color w:val="000000"/>
              </w:rPr>
            </w:pPr>
            <w:r w:rsidRPr="00F36DEC">
              <w:rPr>
                <w:rFonts w:eastAsia="Times New Roman"/>
                <w:color w:val="000000"/>
              </w:rPr>
              <w:t>2</w:t>
            </w:r>
          </w:p>
        </w:tc>
        <w:tc>
          <w:tcPr>
            <w:tcW w:w="3119" w:type="dxa"/>
            <w:tcBorders>
              <w:top w:val="nil"/>
              <w:left w:val="nil"/>
              <w:bottom w:val="single" w:sz="4" w:space="0" w:color="auto"/>
              <w:right w:val="single" w:sz="4" w:space="0" w:color="auto"/>
            </w:tcBorders>
            <w:shd w:val="clear" w:color="auto" w:fill="auto"/>
            <w:vAlign w:val="center"/>
            <w:hideMark/>
          </w:tcPr>
          <w:p w14:paraId="3C862C2B" w14:textId="77777777" w:rsidR="00400DC4" w:rsidRPr="00F36DEC" w:rsidRDefault="00400DC4" w:rsidP="00400DC4">
            <w:pPr>
              <w:jc w:val="both"/>
              <w:rPr>
                <w:rFonts w:eastAsia="Times New Roman"/>
                <w:color w:val="000000"/>
              </w:rPr>
            </w:pPr>
            <w:r w:rsidRPr="00F36DEC">
              <w:rPr>
                <w:rFonts w:eastAsia="Times New Roman"/>
                <w:color w:val="000000"/>
              </w:rPr>
              <w:t>Pengumpulan Data</w:t>
            </w:r>
          </w:p>
        </w:tc>
        <w:tc>
          <w:tcPr>
            <w:tcW w:w="708" w:type="dxa"/>
            <w:tcBorders>
              <w:top w:val="nil"/>
              <w:left w:val="nil"/>
              <w:bottom w:val="single" w:sz="4" w:space="0" w:color="auto"/>
              <w:right w:val="single" w:sz="4" w:space="0" w:color="auto"/>
            </w:tcBorders>
            <w:shd w:val="clear" w:color="auto" w:fill="auto"/>
            <w:noWrap/>
            <w:vAlign w:val="center"/>
            <w:hideMark/>
          </w:tcPr>
          <w:p w14:paraId="02594A50"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000000" w:fill="7F7F7F"/>
            <w:noWrap/>
            <w:vAlign w:val="center"/>
            <w:hideMark/>
          </w:tcPr>
          <w:p w14:paraId="368486A0"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000000" w:fill="7F7F7F"/>
            <w:noWrap/>
            <w:vAlign w:val="center"/>
            <w:hideMark/>
          </w:tcPr>
          <w:p w14:paraId="152D7E5F"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850" w:type="dxa"/>
            <w:tcBorders>
              <w:top w:val="nil"/>
              <w:left w:val="nil"/>
              <w:bottom w:val="single" w:sz="4" w:space="0" w:color="auto"/>
              <w:right w:val="single" w:sz="4" w:space="0" w:color="auto"/>
            </w:tcBorders>
            <w:shd w:val="clear" w:color="000000" w:fill="7F7F7F"/>
            <w:noWrap/>
            <w:vAlign w:val="center"/>
            <w:hideMark/>
          </w:tcPr>
          <w:p w14:paraId="0D55CF9E"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auto" w:fill="auto"/>
            <w:noWrap/>
            <w:vAlign w:val="center"/>
            <w:hideMark/>
          </w:tcPr>
          <w:p w14:paraId="300A905B"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auto" w:fill="auto"/>
            <w:noWrap/>
            <w:vAlign w:val="center"/>
            <w:hideMark/>
          </w:tcPr>
          <w:p w14:paraId="2050B021"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850" w:type="dxa"/>
            <w:tcBorders>
              <w:top w:val="nil"/>
              <w:left w:val="nil"/>
              <w:bottom w:val="single" w:sz="4" w:space="0" w:color="auto"/>
              <w:right w:val="single" w:sz="4" w:space="0" w:color="auto"/>
            </w:tcBorders>
            <w:shd w:val="clear" w:color="auto" w:fill="auto"/>
            <w:noWrap/>
            <w:vAlign w:val="center"/>
            <w:hideMark/>
          </w:tcPr>
          <w:p w14:paraId="528196E3"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auto" w:fill="auto"/>
            <w:noWrap/>
            <w:vAlign w:val="center"/>
            <w:hideMark/>
          </w:tcPr>
          <w:p w14:paraId="50866572"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auto" w:fill="auto"/>
            <w:noWrap/>
            <w:vAlign w:val="center"/>
            <w:hideMark/>
          </w:tcPr>
          <w:p w14:paraId="4EEE9E3B"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auto" w:fill="auto"/>
            <w:noWrap/>
            <w:vAlign w:val="center"/>
            <w:hideMark/>
          </w:tcPr>
          <w:p w14:paraId="333912C7"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8" w:type="dxa"/>
            <w:tcBorders>
              <w:top w:val="nil"/>
              <w:left w:val="nil"/>
              <w:bottom w:val="single" w:sz="4" w:space="0" w:color="auto"/>
              <w:right w:val="single" w:sz="4" w:space="0" w:color="auto"/>
            </w:tcBorders>
            <w:shd w:val="clear" w:color="auto" w:fill="auto"/>
            <w:noWrap/>
            <w:vAlign w:val="center"/>
            <w:hideMark/>
          </w:tcPr>
          <w:p w14:paraId="2F9231DD" w14:textId="77777777" w:rsidR="00400DC4" w:rsidRPr="00F36DEC" w:rsidRDefault="00400DC4" w:rsidP="00400DC4">
            <w:pPr>
              <w:jc w:val="both"/>
              <w:rPr>
                <w:rFonts w:eastAsia="Times New Roman"/>
                <w:color w:val="000000"/>
              </w:rPr>
            </w:pPr>
            <w:r w:rsidRPr="00F36DEC">
              <w:rPr>
                <w:rFonts w:eastAsia="Times New Roman"/>
                <w:color w:val="000000"/>
              </w:rPr>
              <w:t> </w:t>
            </w:r>
          </w:p>
        </w:tc>
      </w:tr>
      <w:tr w:rsidR="00400DC4" w:rsidRPr="00F36DEC" w14:paraId="0283005E" w14:textId="77777777" w:rsidTr="00400DC4">
        <w:trPr>
          <w:trHeight w:val="297"/>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14893CE" w14:textId="77777777" w:rsidR="00400DC4" w:rsidRPr="00F36DEC" w:rsidRDefault="00400DC4" w:rsidP="00400DC4">
            <w:pPr>
              <w:jc w:val="both"/>
              <w:rPr>
                <w:rFonts w:eastAsia="Times New Roman"/>
                <w:color w:val="000000"/>
              </w:rPr>
            </w:pPr>
            <w:r w:rsidRPr="00F36DEC">
              <w:rPr>
                <w:rFonts w:eastAsia="Times New Roman"/>
                <w:color w:val="000000"/>
              </w:rPr>
              <w:t>3</w:t>
            </w:r>
          </w:p>
        </w:tc>
        <w:tc>
          <w:tcPr>
            <w:tcW w:w="3119" w:type="dxa"/>
            <w:tcBorders>
              <w:top w:val="nil"/>
              <w:left w:val="nil"/>
              <w:bottom w:val="single" w:sz="4" w:space="0" w:color="auto"/>
              <w:right w:val="single" w:sz="4" w:space="0" w:color="auto"/>
            </w:tcBorders>
            <w:shd w:val="clear" w:color="auto" w:fill="auto"/>
            <w:vAlign w:val="center"/>
            <w:hideMark/>
          </w:tcPr>
          <w:p w14:paraId="785AFEB4" w14:textId="77777777" w:rsidR="00400DC4" w:rsidRPr="00F36DEC" w:rsidRDefault="00400DC4" w:rsidP="00400DC4">
            <w:pPr>
              <w:jc w:val="both"/>
              <w:rPr>
                <w:rFonts w:eastAsia="Times New Roman"/>
                <w:color w:val="000000"/>
              </w:rPr>
            </w:pPr>
            <w:r w:rsidRPr="00F36DEC">
              <w:rPr>
                <w:rFonts w:eastAsia="Times New Roman"/>
                <w:color w:val="000000"/>
              </w:rPr>
              <w:t>Analisa (kebutuhan dan Kelayakan)</w:t>
            </w:r>
          </w:p>
        </w:tc>
        <w:tc>
          <w:tcPr>
            <w:tcW w:w="708" w:type="dxa"/>
            <w:tcBorders>
              <w:top w:val="nil"/>
              <w:left w:val="nil"/>
              <w:bottom w:val="single" w:sz="4" w:space="0" w:color="auto"/>
              <w:right w:val="single" w:sz="4" w:space="0" w:color="auto"/>
            </w:tcBorders>
            <w:shd w:val="clear" w:color="auto" w:fill="auto"/>
            <w:noWrap/>
            <w:vAlign w:val="center"/>
            <w:hideMark/>
          </w:tcPr>
          <w:p w14:paraId="55EA3A6C"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auto" w:fill="auto"/>
            <w:noWrap/>
            <w:vAlign w:val="center"/>
            <w:hideMark/>
          </w:tcPr>
          <w:p w14:paraId="15D024F8"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000000" w:fill="7F7F7F"/>
            <w:noWrap/>
            <w:vAlign w:val="center"/>
            <w:hideMark/>
          </w:tcPr>
          <w:p w14:paraId="6D26E880"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850" w:type="dxa"/>
            <w:tcBorders>
              <w:top w:val="nil"/>
              <w:left w:val="nil"/>
              <w:bottom w:val="single" w:sz="4" w:space="0" w:color="auto"/>
              <w:right w:val="single" w:sz="4" w:space="0" w:color="auto"/>
            </w:tcBorders>
            <w:shd w:val="clear" w:color="000000" w:fill="7F7F7F"/>
            <w:noWrap/>
            <w:vAlign w:val="center"/>
            <w:hideMark/>
          </w:tcPr>
          <w:p w14:paraId="08B26F5D"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000000" w:fill="7F7F7F"/>
            <w:noWrap/>
            <w:vAlign w:val="center"/>
            <w:hideMark/>
          </w:tcPr>
          <w:p w14:paraId="4066F5D0"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000000" w:fill="7F7F7F"/>
            <w:noWrap/>
            <w:vAlign w:val="center"/>
            <w:hideMark/>
          </w:tcPr>
          <w:p w14:paraId="48F0FACA"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850" w:type="dxa"/>
            <w:tcBorders>
              <w:top w:val="nil"/>
              <w:left w:val="nil"/>
              <w:bottom w:val="single" w:sz="4" w:space="0" w:color="auto"/>
              <w:right w:val="single" w:sz="4" w:space="0" w:color="auto"/>
            </w:tcBorders>
            <w:shd w:val="clear" w:color="auto" w:fill="auto"/>
            <w:noWrap/>
            <w:vAlign w:val="center"/>
            <w:hideMark/>
          </w:tcPr>
          <w:p w14:paraId="5FD1E322"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auto" w:fill="auto"/>
            <w:noWrap/>
            <w:vAlign w:val="center"/>
            <w:hideMark/>
          </w:tcPr>
          <w:p w14:paraId="120381B2"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auto" w:fill="auto"/>
            <w:noWrap/>
            <w:vAlign w:val="center"/>
            <w:hideMark/>
          </w:tcPr>
          <w:p w14:paraId="2B93442F"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auto" w:fill="auto"/>
            <w:noWrap/>
            <w:vAlign w:val="center"/>
            <w:hideMark/>
          </w:tcPr>
          <w:p w14:paraId="4BAB9398"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8" w:type="dxa"/>
            <w:tcBorders>
              <w:top w:val="nil"/>
              <w:left w:val="nil"/>
              <w:bottom w:val="single" w:sz="4" w:space="0" w:color="auto"/>
              <w:right w:val="single" w:sz="4" w:space="0" w:color="auto"/>
            </w:tcBorders>
            <w:shd w:val="clear" w:color="auto" w:fill="auto"/>
            <w:noWrap/>
            <w:vAlign w:val="center"/>
            <w:hideMark/>
          </w:tcPr>
          <w:p w14:paraId="104A03DD" w14:textId="77777777" w:rsidR="00400DC4" w:rsidRPr="00F36DEC" w:rsidRDefault="00400DC4" w:rsidP="00400DC4">
            <w:pPr>
              <w:jc w:val="both"/>
              <w:rPr>
                <w:rFonts w:eastAsia="Times New Roman"/>
                <w:color w:val="000000"/>
              </w:rPr>
            </w:pPr>
            <w:r w:rsidRPr="00F36DEC">
              <w:rPr>
                <w:rFonts w:eastAsia="Times New Roman"/>
                <w:color w:val="000000"/>
              </w:rPr>
              <w:t> </w:t>
            </w:r>
          </w:p>
        </w:tc>
      </w:tr>
      <w:tr w:rsidR="00400DC4" w:rsidRPr="00F36DEC" w14:paraId="2DD00940" w14:textId="77777777" w:rsidTr="00400DC4">
        <w:trPr>
          <w:trHeight w:val="763"/>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6B1C9C5" w14:textId="77777777" w:rsidR="00400DC4" w:rsidRPr="00F36DEC" w:rsidRDefault="00400DC4" w:rsidP="00400DC4">
            <w:pPr>
              <w:jc w:val="both"/>
              <w:rPr>
                <w:rFonts w:eastAsia="Times New Roman"/>
                <w:color w:val="000000"/>
              </w:rPr>
            </w:pPr>
            <w:r w:rsidRPr="00F36DEC">
              <w:rPr>
                <w:rFonts w:eastAsia="Times New Roman"/>
                <w:color w:val="000000"/>
              </w:rPr>
              <w:t>4</w:t>
            </w:r>
          </w:p>
        </w:tc>
        <w:tc>
          <w:tcPr>
            <w:tcW w:w="3119" w:type="dxa"/>
            <w:tcBorders>
              <w:top w:val="nil"/>
              <w:left w:val="nil"/>
              <w:bottom w:val="single" w:sz="4" w:space="0" w:color="auto"/>
              <w:right w:val="single" w:sz="4" w:space="0" w:color="auto"/>
            </w:tcBorders>
            <w:shd w:val="clear" w:color="auto" w:fill="auto"/>
            <w:vAlign w:val="center"/>
            <w:hideMark/>
          </w:tcPr>
          <w:p w14:paraId="1D96908B" w14:textId="77777777" w:rsidR="00400DC4" w:rsidRPr="00F36DEC" w:rsidRDefault="00400DC4" w:rsidP="00400DC4">
            <w:pPr>
              <w:jc w:val="both"/>
              <w:rPr>
                <w:rFonts w:eastAsia="Times New Roman"/>
                <w:color w:val="000000"/>
              </w:rPr>
            </w:pPr>
            <w:r w:rsidRPr="00F36DEC">
              <w:rPr>
                <w:rFonts w:eastAsia="Times New Roman"/>
                <w:color w:val="000000"/>
              </w:rPr>
              <w:t>Penyusunan Pemodelan Sistem Informasi : Desain Model Proses, Desain Database, Desain Antar Muka</w:t>
            </w:r>
          </w:p>
        </w:tc>
        <w:tc>
          <w:tcPr>
            <w:tcW w:w="708" w:type="dxa"/>
            <w:tcBorders>
              <w:top w:val="nil"/>
              <w:left w:val="nil"/>
              <w:bottom w:val="single" w:sz="4" w:space="0" w:color="auto"/>
              <w:right w:val="single" w:sz="4" w:space="0" w:color="auto"/>
            </w:tcBorders>
            <w:shd w:val="clear" w:color="000000" w:fill="FFFFFF"/>
            <w:noWrap/>
            <w:vAlign w:val="center"/>
            <w:hideMark/>
          </w:tcPr>
          <w:p w14:paraId="3433E65C"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000000" w:fill="FFFFFF"/>
            <w:noWrap/>
            <w:vAlign w:val="center"/>
            <w:hideMark/>
          </w:tcPr>
          <w:p w14:paraId="4619244C"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000000" w:fill="FFFFFF"/>
            <w:noWrap/>
            <w:vAlign w:val="center"/>
            <w:hideMark/>
          </w:tcPr>
          <w:p w14:paraId="4D925F62"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850" w:type="dxa"/>
            <w:tcBorders>
              <w:top w:val="nil"/>
              <w:left w:val="nil"/>
              <w:bottom w:val="single" w:sz="4" w:space="0" w:color="auto"/>
              <w:right w:val="single" w:sz="4" w:space="0" w:color="auto"/>
            </w:tcBorders>
            <w:shd w:val="clear" w:color="000000" w:fill="7F7F7F"/>
            <w:noWrap/>
            <w:vAlign w:val="center"/>
            <w:hideMark/>
          </w:tcPr>
          <w:p w14:paraId="03622266"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000000" w:fill="7F7F7F"/>
            <w:noWrap/>
            <w:vAlign w:val="center"/>
            <w:hideMark/>
          </w:tcPr>
          <w:p w14:paraId="66CE56D4"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000000" w:fill="7F7F7F"/>
            <w:noWrap/>
            <w:vAlign w:val="center"/>
            <w:hideMark/>
          </w:tcPr>
          <w:p w14:paraId="14E5F090"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850" w:type="dxa"/>
            <w:tcBorders>
              <w:top w:val="nil"/>
              <w:left w:val="nil"/>
              <w:bottom w:val="single" w:sz="4" w:space="0" w:color="auto"/>
              <w:right w:val="single" w:sz="4" w:space="0" w:color="auto"/>
            </w:tcBorders>
            <w:shd w:val="clear" w:color="000000" w:fill="7F7F7F"/>
            <w:noWrap/>
            <w:vAlign w:val="center"/>
            <w:hideMark/>
          </w:tcPr>
          <w:p w14:paraId="544A8D38"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000000" w:fill="FFFFFF"/>
            <w:noWrap/>
            <w:vAlign w:val="center"/>
            <w:hideMark/>
          </w:tcPr>
          <w:p w14:paraId="4B186D11"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000000" w:fill="FFFFFF"/>
            <w:noWrap/>
            <w:vAlign w:val="center"/>
            <w:hideMark/>
          </w:tcPr>
          <w:p w14:paraId="031D0936"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000000" w:fill="FFFFFF"/>
            <w:noWrap/>
            <w:vAlign w:val="center"/>
            <w:hideMark/>
          </w:tcPr>
          <w:p w14:paraId="0BF6FC8A"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8" w:type="dxa"/>
            <w:tcBorders>
              <w:top w:val="nil"/>
              <w:left w:val="nil"/>
              <w:bottom w:val="single" w:sz="4" w:space="0" w:color="auto"/>
              <w:right w:val="single" w:sz="4" w:space="0" w:color="auto"/>
            </w:tcBorders>
            <w:shd w:val="clear" w:color="000000" w:fill="FFFFFF"/>
            <w:noWrap/>
            <w:vAlign w:val="center"/>
            <w:hideMark/>
          </w:tcPr>
          <w:p w14:paraId="1D42FC26" w14:textId="77777777" w:rsidR="00400DC4" w:rsidRPr="00F36DEC" w:rsidRDefault="00400DC4" w:rsidP="00400DC4">
            <w:pPr>
              <w:jc w:val="both"/>
              <w:rPr>
                <w:rFonts w:eastAsia="Times New Roman"/>
                <w:color w:val="000000"/>
              </w:rPr>
            </w:pPr>
            <w:r w:rsidRPr="00F36DEC">
              <w:rPr>
                <w:rFonts w:eastAsia="Times New Roman"/>
                <w:color w:val="000000"/>
              </w:rPr>
              <w:t> </w:t>
            </w:r>
          </w:p>
        </w:tc>
      </w:tr>
      <w:tr w:rsidR="00400DC4" w:rsidRPr="00F36DEC" w14:paraId="534CDC3F" w14:textId="77777777" w:rsidTr="00400DC4">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0FFA379" w14:textId="77777777" w:rsidR="00400DC4" w:rsidRPr="00F36DEC" w:rsidRDefault="00400DC4" w:rsidP="00400DC4">
            <w:pPr>
              <w:jc w:val="both"/>
              <w:rPr>
                <w:rFonts w:eastAsia="Times New Roman"/>
                <w:color w:val="000000"/>
              </w:rPr>
            </w:pPr>
            <w:r w:rsidRPr="00F36DEC">
              <w:rPr>
                <w:rFonts w:eastAsia="Times New Roman"/>
                <w:color w:val="000000"/>
              </w:rPr>
              <w:t>5</w:t>
            </w:r>
          </w:p>
        </w:tc>
        <w:tc>
          <w:tcPr>
            <w:tcW w:w="3119" w:type="dxa"/>
            <w:tcBorders>
              <w:top w:val="nil"/>
              <w:left w:val="nil"/>
              <w:bottom w:val="single" w:sz="4" w:space="0" w:color="auto"/>
              <w:right w:val="single" w:sz="4" w:space="0" w:color="auto"/>
            </w:tcBorders>
            <w:shd w:val="clear" w:color="auto" w:fill="auto"/>
            <w:vAlign w:val="center"/>
            <w:hideMark/>
          </w:tcPr>
          <w:p w14:paraId="0A2F122B" w14:textId="77777777" w:rsidR="00400DC4" w:rsidRPr="00F36DEC" w:rsidRDefault="00400DC4" w:rsidP="00400DC4">
            <w:pPr>
              <w:jc w:val="both"/>
              <w:rPr>
                <w:rFonts w:eastAsia="Times New Roman"/>
                <w:color w:val="000000"/>
              </w:rPr>
            </w:pPr>
            <w:r w:rsidRPr="00F36DEC">
              <w:rPr>
                <w:rFonts w:eastAsia="Times New Roman"/>
                <w:color w:val="000000"/>
              </w:rPr>
              <w:t>Report Kemajuan Penelitian</w:t>
            </w:r>
          </w:p>
        </w:tc>
        <w:tc>
          <w:tcPr>
            <w:tcW w:w="708" w:type="dxa"/>
            <w:tcBorders>
              <w:top w:val="nil"/>
              <w:left w:val="nil"/>
              <w:bottom w:val="single" w:sz="4" w:space="0" w:color="auto"/>
              <w:right w:val="single" w:sz="4" w:space="0" w:color="auto"/>
            </w:tcBorders>
            <w:shd w:val="clear" w:color="000000" w:fill="FFFFFF"/>
            <w:noWrap/>
            <w:vAlign w:val="center"/>
            <w:hideMark/>
          </w:tcPr>
          <w:p w14:paraId="4AD8B61A"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000000" w:fill="FFFFFF"/>
            <w:noWrap/>
            <w:vAlign w:val="center"/>
            <w:hideMark/>
          </w:tcPr>
          <w:p w14:paraId="76CEE7A9"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000000" w:fill="FFFFFF"/>
            <w:noWrap/>
            <w:vAlign w:val="center"/>
            <w:hideMark/>
          </w:tcPr>
          <w:p w14:paraId="7A9A293D"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850" w:type="dxa"/>
            <w:tcBorders>
              <w:top w:val="nil"/>
              <w:left w:val="nil"/>
              <w:bottom w:val="single" w:sz="4" w:space="0" w:color="auto"/>
              <w:right w:val="single" w:sz="4" w:space="0" w:color="auto"/>
            </w:tcBorders>
            <w:shd w:val="clear" w:color="000000" w:fill="FFFFFF"/>
            <w:noWrap/>
            <w:vAlign w:val="center"/>
            <w:hideMark/>
          </w:tcPr>
          <w:p w14:paraId="072D0A44"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000000" w:fill="FFFFFF"/>
            <w:noWrap/>
            <w:vAlign w:val="center"/>
            <w:hideMark/>
          </w:tcPr>
          <w:p w14:paraId="65EF84FA"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000000" w:fill="808080"/>
            <w:noWrap/>
            <w:vAlign w:val="center"/>
            <w:hideMark/>
          </w:tcPr>
          <w:p w14:paraId="30CD6674"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850" w:type="dxa"/>
            <w:tcBorders>
              <w:top w:val="nil"/>
              <w:left w:val="nil"/>
              <w:bottom w:val="single" w:sz="4" w:space="0" w:color="auto"/>
              <w:right w:val="single" w:sz="4" w:space="0" w:color="auto"/>
            </w:tcBorders>
            <w:shd w:val="clear" w:color="000000" w:fill="808080"/>
            <w:noWrap/>
            <w:vAlign w:val="center"/>
            <w:hideMark/>
          </w:tcPr>
          <w:p w14:paraId="52E03EBD"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000000" w:fill="FFFFFF"/>
            <w:noWrap/>
            <w:vAlign w:val="center"/>
            <w:hideMark/>
          </w:tcPr>
          <w:p w14:paraId="7FD3C740"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000000" w:fill="FFFFFF"/>
            <w:noWrap/>
            <w:vAlign w:val="center"/>
            <w:hideMark/>
          </w:tcPr>
          <w:p w14:paraId="7A8FE658"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000000" w:fill="FFFFFF"/>
            <w:noWrap/>
            <w:vAlign w:val="center"/>
            <w:hideMark/>
          </w:tcPr>
          <w:p w14:paraId="7D84C729"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8" w:type="dxa"/>
            <w:tcBorders>
              <w:top w:val="nil"/>
              <w:left w:val="nil"/>
              <w:bottom w:val="single" w:sz="4" w:space="0" w:color="auto"/>
              <w:right w:val="single" w:sz="4" w:space="0" w:color="auto"/>
            </w:tcBorders>
            <w:shd w:val="clear" w:color="000000" w:fill="FFFFFF"/>
            <w:noWrap/>
            <w:vAlign w:val="center"/>
            <w:hideMark/>
          </w:tcPr>
          <w:p w14:paraId="69D96036" w14:textId="77777777" w:rsidR="00400DC4" w:rsidRPr="00F36DEC" w:rsidRDefault="00400DC4" w:rsidP="00400DC4">
            <w:pPr>
              <w:jc w:val="both"/>
              <w:rPr>
                <w:rFonts w:eastAsia="Times New Roman"/>
                <w:color w:val="000000"/>
              </w:rPr>
            </w:pPr>
            <w:r w:rsidRPr="00F36DEC">
              <w:rPr>
                <w:rFonts w:eastAsia="Times New Roman"/>
                <w:color w:val="000000"/>
              </w:rPr>
              <w:t> </w:t>
            </w:r>
          </w:p>
        </w:tc>
      </w:tr>
      <w:tr w:rsidR="00400DC4" w:rsidRPr="00F36DEC" w14:paraId="37B4648C" w14:textId="77777777" w:rsidTr="00400DC4">
        <w:trPr>
          <w:trHeight w:val="42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6AA348E" w14:textId="77777777" w:rsidR="00400DC4" w:rsidRPr="00F36DEC" w:rsidRDefault="00400DC4" w:rsidP="00400DC4">
            <w:pPr>
              <w:jc w:val="both"/>
              <w:rPr>
                <w:rFonts w:eastAsia="Times New Roman"/>
                <w:color w:val="000000"/>
              </w:rPr>
            </w:pPr>
            <w:r w:rsidRPr="00F36DEC">
              <w:rPr>
                <w:rFonts w:eastAsia="Times New Roman"/>
                <w:color w:val="000000"/>
              </w:rPr>
              <w:t>6</w:t>
            </w:r>
          </w:p>
        </w:tc>
        <w:tc>
          <w:tcPr>
            <w:tcW w:w="3119" w:type="dxa"/>
            <w:tcBorders>
              <w:top w:val="nil"/>
              <w:left w:val="nil"/>
              <w:bottom w:val="single" w:sz="4" w:space="0" w:color="auto"/>
              <w:right w:val="single" w:sz="4" w:space="0" w:color="auto"/>
            </w:tcBorders>
            <w:shd w:val="clear" w:color="auto" w:fill="auto"/>
            <w:vAlign w:val="center"/>
            <w:hideMark/>
          </w:tcPr>
          <w:p w14:paraId="0AAEF2FF" w14:textId="77777777" w:rsidR="00400DC4" w:rsidRPr="00F36DEC" w:rsidRDefault="00400DC4" w:rsidP="00400DC4">
            <w:pPr>
              <w:jc w:val="both"/>
              <w:rPr>
                <w:rFonts w:eastAsia="Times New Roman"/>
                <w:color w:val="000000"/>
              </w:rPr>
            </w:pPr>
            <w:r w:rsidRPr="00F36DEC">
              <w:rPr>
                <w:rFonts w:eastAsia="Times New Roman"/>
                <w:color w:val="000000"/>
              </w:rPr>
              <w:t>Evaluasi Kegiatan</w:t>
            </w:r>
          </w:p>
        </w:tc>
        <w:tc>
          <w:tcPr>
            <w:tcW w:w="708" w:type="dxa"/>
            <w:tcBorders>
              <w:top w:val="nil"/>
              <w:left w:val="nil"/>
              <w:bottom w:val="single" w:sz="4" w:space="0" w:color="auto"/>
              <w:right w:val="single" w:sz="4" w:space="0" w:color="auto"/>
            </w:tcBorders>
            <w:shd w:val="clear" w:color="000000" w:fill="FFFFFF"/>
            <w:noWrap/>
            <w:vAlign w:val="center"/>
            <w:hideMark/>
          </w:tcPr>
          <w:p w14:paraId="74ACD815"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000000" w:fill="7F7F7F"/>
            <w:noWrap/>
            <w:vAlign w:val="center"/>
            <w:hideMark/>
          </w:tcPr>
          <w:p w14:paraId="25EA875B"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000000" w:fill="7F7F7F"/>
            <w:noWrap/>
            <w:vAlign w:val="center"/>
            <w:hideMark/>
          </w:tcPr>
          <w:p w14:paraId="31576CED"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850" w:type="dxa"/>
            <w:tcBorders>
              <w:top w:val="nil"/>
              <w:left w:val="nil"/>
              <w:bottom w:val="single" w:sz="4" w:space="0" w:color="auto"/>
              <w:right w:val="single" w:sz="4" w:space="0" w:color="auto"/>
            </w:tcBorders>
            <w:shd w:val="clear" w:color="000000" w:fill="7F7F7F"/>
            <w:noWrap/>
            <w:vAlign w:val="center"/>
            <w:hideMark/>
          </w:tcPr>
          <w:p w14:paraId="01FA82CA"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000000" w:fill="7F7F7F"/>
            <w:noWrap/>
            <w:vAlign w:val="center"/>
            <w:hideMark/>
          </w:tcPr>
          <w:p w14:paraId="027825D3"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000000" w:fill="7F7F7F"/>
            <w:noWrap/>
            <w:vAlign w:val="center"/>
            <w:hideMark/>
          </w:tcPr>
          <w:p w14:paraId="564FCA19"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850" w:type="dxa"/>
            <w:tcBorders>
              <w:top w:val="nil"/>
              <w:left w:val="nil"/>
              <w:bottom w:val="single" w:sz="4" w:space="0" w:color="auto"/>
              <w:right w:val="single" w:sz="4" w:space="0" w:color="auto"/>
            </w:tcBorders>
            <w:shd w:val="clear" w:color="000000" w:fill="7F7F7F"/>
            <w:noWrap/>
            <w:vAlign w:val="center"/>
            <w:hideMark/>
          </w:tcPr>
          <w:p w14:paraId="4E0905A1"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000000" w:fill="7F7F7F"/>
            <w:noWrap/>
            <w:vAlign w:val="center"/>
            <w:hideMark/>
          </w:tcPr>
          <w:p w14:paraId="4B29E0E8"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000000" w:fill="7F7F7F"/>
            <w:noWrap/>
            <w:vAlign w:val="center"/>
            <w:hideMark/>
          </w:tcPr>
          <w:p w14:paraId="20A601F2"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000000" w:fill="7F7F7F"/>
            <w:noWrap/>
            <w:vAlign w:val="center"/>
            <w:hideMark/>
          </w:tcPr>
          <w:p w14:paraId="1BA55657"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8" w:type="dxa"/>
            <w:tcBorders>
              <w:top w:val="nil"/>
              <w:left w:val="nil"/>
              <w:bottom w:val="single" w:sz="4" w:space="0" w:color="auto"/>
              <w:right w:val="single" w:sz="4" w:space="0" w:color="auto"/>
            </w:tcBorders>
            <w:shd w:val="clear" w:color="000000" w:fill="7F7F7F"/>
            <w:noWrap/>
            <w:vAlign w:val="center"/>
            <w:hideMark/>
          </w:tcPr>
          <w:p w14:paraId="30EE0EA4" w14:textId="77777777" w:rsidR="00400DC4" w:rsidRPr="00F36DEC" w:rsidRDefault="00400DC4" w:rsidP="00400DC4">
            <w:pPr>
              <w:jc w:val="both"/>
              <w:rPr>
                <w:rFonts w:eastAsia="Times New Roman"/>
                <w:color w:val="000000"/>
              </w:rPr>
            </w:pPr>
            <w:r w:rsidRPr="00F36DEC">
              <w:rPr>
                <w:rFonts w:eastAsia="Times New Roman"/>
                <w:color w:val="000000"/>
              </w:rPr>
              <w:t> </w:t>
            </w:r>
          </w:p>
        </w:tc>
      </w:tr>
      <w:tr w:rsidR="00400DC4" w:rsidRPr="00F36DEC" w14:paraId="1E7CC4F7" w14:textId="77777777" w:rsidTr="00400DC4">
        <w:trPr>
          <w:trHeight w:val="375"/>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E8226D4" w14:textId="77777777" w:rsidR="00400DC4" w:rsidRPr="00F36DEC" w:rsidRDefault="00400DC4" w:rsidP="00400DC4">
            <w:pPr>
              <w:jc w:val="both"/>
              <w:rPr>
                <w:rFonts w:eastAsia="Times New Roman"/>
                <w:color w:val="000000"/>
              </w:rPr>
            </w:pPr>
            <w:r w:rsidRPr="00F36DEC">
              <w:rPr>
                <w:rFonts w:eastAsia="Times New Roman"/>
                <w:color w:val="000000"/>
              </w:rPr>
              <w:t>7</w:t>
            </w:r>
          </w:p>
        </w:tc>
        <w:tc>
          <w:tcPr>
            <w:tcW w:w="3119" w:type="dxa"/>
            <w:tcBorders>
              <w:top w:val="nil"/>
              <w:left w:val="nil"/>
              <w:bottom w:val="single" w:sz="4" w:space="0" w:color="auto"/>
              <w:right w:val="single" w:sz="4" w:space="0" w:color="auto"/>
            </w:tcBorders>
            <w:shd w:val="clear" w:color="auto" w:fill="auto"/>
            <w:vAlign w:val="center"/>
            <w:hideMark/>
          </w:tcPr>
          <w:p w14:paraId="02184FF0" w14:textId="77777777" w:rsidR="00400DC4" w:rsidRPr="00F36DEC" w:rsidRDefault="00400DC4" w:rsidP="00400DC4">
            <w:pPr>
              <w:jc w:val="both"/>
              <w:rPr>
                <w:rFonts w:eastAsia="Times New Roman"/>
                <w:color w:val="000000"/>
              </w:rPr>
            </w:pPr>
            <w:r w:rsidRPr="00F36DEC">
              <w:rPr>
                <w:rFonts w:eastAsia="Times New Roman"/>
                <w:color w:val="000000"/>
              </w:rPr>
              <w:t>Protyping Sistem</w:t>
            </w:r>
          </w:p>
        </w:tc>
        <w:tc>
          <w:tcPr>
            <w:tcW w:w="708" w:type="dxa"/>
            <w:tcBorders>
              <w:top w:val="nil"/>
              <w:left w:val="nil"/>
              <w:bottom w:val="single" w:sz="4" w:space="0" w:color="auto"/>
              <w:right w:val="single" w:sz="4" w:space="0" w:color="auto"/>
            </w:tcBorders>
            <w:shd w:val="clear" w:color="000000" w:fill="FFFFFF"/>
            <w:noWrap/>
            <w:vAlign w:val="center"/>
            <w:hideMark/>
          </w:tcPr>
          <w:p w14:paraId="79BF5126"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000000" w:fill="FFFFFF"/>
            <w:noWrap/>
            <w:vAlign w:val="center"/>
            <w:hideMark/>
          </w:tcPr>
          <w:p w14:paraId="3B990A08"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000000" w:fill="FFFFFF"/>
            <w:noWrap/>
            <w:vAlign w:val="center"/>
            <w:hideMark/>
          </w:tcPr>
          <w:p w14:paraId="79229C9C"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850" w:type="dxa"/>
            <w:tcBorders>
              <w:top w:val="nil"/>
              <w:left w:val="nil"/>
              <w:bottom w:val="single" w:sz="4" w:space="0" w:color="auto"/>
              <w:right w:val="single" w:sz="4" w:space="0" w:color="auto"/>
            </w:tcBorders>
            <w:shd w:val="clear" w:color="000000" w:fill="808080"/>
            <w:noWrap/>
            <w:vAlign w:val="center"/>
            <w:hideMark/>
          </w:tcPr>
          <w:p w14:paraId="3FDF065B"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000000" w:fill="808080"/>
            <w:noWrap/>
            <w:vAlign w:val="center"/>
            <w:hideMark/>
          </w:tcPr>
          <w:p w14:paraId="6A03AA4C"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000000" w:fill="808080"/>
            <w:noWrap/>
            <w:vAlign w:val="center"/>
            <w:hideMark/>
          </w:tcPr>
          <w:p w14:paraId="29A90C43"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850" w:type="dxa"/>
            <w:tcBorders>
              <w:top w:val="nil"/>
              <w:left w:val="nil"/>
              <w:bottom w:val="single" w:sz="4" w:space="0" w:color="auto"/>
              <w:right w:val="single" w:sz="4" w:space="0" w:color="auto"/>
            </w:tcBorders>
            <w:shd w:val="clear" w:color="000000" w:fill="808080"/>
            <w:noWrap/>
            <w:vAlign w:val="center"/>
            <w:hideMark/>
          </w:tcPr>
          <w:p w14:paraId="55483A55"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000000" w:fill="808080"/>
            <w:noWrap/>
            <w:vAlign w:val="center"/>
            <w:hideMark/>
          </w:tcPr>
          <w:p w14:paraId="4EF2C078"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000000" w:fill="808080"/>
            <w:noWrap/>
            <w:vAlign w:val="center"/>
            <w:hideMark/>
          </w:tcPr>
          <w:p w14:paraId="51CEA385"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000000" w:fill="7F7F7F"/>
            <w:noWrap/>
            <w:vAlign w:val="center"/>
            <w:hideMark/>
          </w:tcPr>
          <w:p w14:paraId="7F63FCAE"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8" w:type="dxa"/>
            <w:tcBorders>
              <w:top w:val="nil"/>
              <w:left w:val="nil"/>
              <w:bottom w:val="single" w:sz="4" w:space="0" w:color="auto"/>
              <w:right w:val="single" w:sz="4" w:space="0" w:color="auto"/>
            </w:tcBorders>
            <w:shd w:val="clear" w:color="000000" w:fill="7F7F7F"/>
            <w:noWrap/>
            <w:vAlign w:val="center"/>
            <w:hideMark/>
          </w:tcPr>
          <w:p w14:paraId="39E19779" w14:textId="77777777" w:rsidR="00400DC4" w:rsidRPr="00F36DEC" w:rsidRDefault="00400DC4" w:rsidP="00400DC4">
            <w:pPr>
              <w:jc w:val="both"/>
              <w:rPr>
                <w:rFonts w:eastAsia="Times New Roman"/>
                <w:color w:val="000000"/>
              </w:rPr>
            </w:pPr>
            <w:r w:rsidRPr="00F36DEC">
              <w:rPr>
                <w:rFonts w:eastAsia="Times New Roman"/>
                <w:color w:val="000000"/>
              </w:rPr>
              <w:t> </w:t>
            </w:r>
          </w:p>
        </w:tc>
      </w:tr>
      <w:tr w:rsidR="00400DC4" w:rsidRPr="00F36DEC" w14:paraId="1A37A8AC" w14:textId="77777777" w:rsidTr="00400DC4">
        <w:trPr>
          <w:trHeight w:val="455"/>
        </w:trPr>
        <w:tc>
          <w:tcPr>
            <w:tcW w:w="709" w:type="dxa"/>
            <w:tcBorders>
              <w:top w:val="nil"/>
              <w:left w:val="single" w:sz="4" w:space="0" w:color="auto"/>
              <w:bottom w:val="single" w:sz="4" w:space="0" w:color="auto"/>
              <w:right w:val="single" w:sz="4" w:space="0" w:color="auto"/>
            </w:tcBorders>
            <w:shd w:val="clear" w:color="auto" w:fill="auto"/>
            <w:noWrap/>
            <w:hideMark/>
          </w:tcPr>
          <w:p w14:paraId="339D0090" w14:textId="77777777" w:rsidR="00400DC4" w:rsidRPr="00F36DEC" w:rsidRDefault="00400DC4" w:rsidP="00400DC4">
            <w:pPr>
              <w:jc w:val="both"/>
              <w:rPr>
                <w:rFonts w:eastAsia="Times New Roman"/>
                <w:color w:val="000000"/>
              </w:rPr>
            </w:pPr>
            <w:r w:rsidRPr="00F36DEC">
              <w:rPr>
                <w:rFonts w:eastAsia="Times New Roman"/>
                <w:color w:val="000000"/>
              </w:rPr>
              <w:t>8</w:t>
            </w:r>
          </w:p>
        </w:tc>
        <w:tc>
          <w:tcPr>
            <w:tcW w:w="3119" w:type="dxa"/>
            <w:tcBorders>
              <w:top w:val="nil"/>
              <w:left w:val="nil"/>
              <w:bottom w:val="single" w:sz="4" w:space="0" w:color="auto"/>
              <w:right w:val="single" w:sz="4" w:space="0" w:color="auto"/>
            </w:tcBorders>
            <w:shd w:val="clear" w:color="auto" w:fill="auto"/>
            <w:vAlign w:val="center"/>
            <w:hideMark/>
          </w:tcPr>
          <w:p w14:paraId="292B5D12" w14:textId="77777777" w:rsidR="00400DC4" w:rsidRPr="00F36DEC" w:rsidRDefault="00400DC4" w:rsidP="00400DC4">
            <w:pPr>
              <w:jc w:val="both"/>
              <w:rPr>
                <w:rFonts w:eastAsia="Times New Roman"/>
                <w:color w:val="000000"/>
              </w:rPr>
            </w:pPr>
            <w:r w:rsidRPr="00F36DEC">
              <w:rPr>
                <w:rFonts w:eastAsia="Times New Roman"/>
                <w:color w:val="000000"/>
              </w:rPr>
              <w:t>Penyusunan Laporan Akhir dan   Dokumentasi</w:t>
            </w:r>
          </w:p>
        </w:tc>
        <w:tc>
          <w:tcPr>
            <w:tcW w:w="708" w:type="dxa"/>
            <w:tcBorders>
              <w:top w:val="nil"/>
              <w:left w:val="nil"/>
              <w:bottom w:val="single" w:sz="4" w:space="0" w:color="auto"/>
              <w:right w:val="single" w:sz="4" w:space="0" w:color="auto"/>
            </w:tcBorders>
            <w:shd w:val="clear" w:color="000000" w:fill="FFFFFF"/>
            <w:noWrap/>
            <w:vAlign w:val="center"/>
            <w:hideMark/>
          </w:tcPr>
          <w:p w14:paraId="7F9E3D53"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000000" w:fill="FFFFFF"/>
            <w:noWrap/>
            <w:vAlign w:val="center"/>
            <w:hideMark/>
          </w:tcPr>
          <w:p w14:paraId="74A3856C"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000000" w:fill="FFFFFF"/>
            <w:noWrap/>
            <w:vAlign w:val="center"/>
            <w:hideMark/>
          </w:tcPr>
          <w:p w14:paraId="40426C35"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850" w:type="dxa"/>
            <w:tcBorders>
              <w:top w:val="nil"/>
              <w:left w:val="nil"/>
              <w:bottom w:val="single" w:sz="4" w:space="0" w:color="auto"/>
              <w:right w:val="single" w:sz="4" w:space="0" w:color="auto"/>
            </w:tcBorders>
            <w:shd w:val="clear" w:color="000000" w:fill="FFFFFF"/>
            <w:noWrap/>
            <w:vAlign w:val="center"/>
            <w:hideMark/>
          </w:tcPr>
          <w:p w14:paraId="4F3DFD5A"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000000" w:fill="FFFFFF"/>
            <w:noWrap/>
            <w:vAlign w:val="center"/>
            <w:hideMark/>
          </w:tcPr>
          <w:p w14:paraId="182D4635"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000000" w:fill="FFFFFF"/>
            <w:noWrap/>
            <w:vAlign w:val="center"/>
            <w:hideMark/>
          </w:tcPr>
          <w:p w14:paraId="1BEB10EF"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850" w:type="dxa"/>
            <w:tcBorders>
              <w:top w:val="nil"/>
              <w:left w:val="nil"/>
              <w:bottom w:val="single" w:sz="4" w:space="0" w:color="auto"/>
              <w:right w:val="single" w:sz="4" w:space="0" w:color="auto"/>
            </w:tcBorders>
            <w:shd w:val="clear" w:color="000000" w:fill="FFFFFF"/>
            <w:noWrap/>
            <w:vAlign w:val="center"/>
            <w:hideMark/>
          </w:tcPr>
          <w:p w14:paraId="23F564B6"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000000" w:fill="FFFFFF"/>
            <w:noWrap/>
            <w:vAlign w:val="center"/>
            <w:hideMark/>
          </w:tcPr>
          <w:p w14:paraId="18256353"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000000" w:fill="808080"/>
            <w:noWrap/>
            <w:vAlign w:val="center"/>
            <w:hideMark/>
          </w:tcPr>
          <w:p w14:paraId="6D602C62"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000000" w:fill="808080"/>
            <w:noWrap/>
            <w:vAlign w:val="center"/>
            <w:hideMark/>
          </w:tcPr>
          <w:p w14:paraId="1D93A583"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8" w:type="dxa"/>
            <w:tcBorders>
              <w:top w:val="nil"/>
              <w:left w:val="nil"/>
              <w:bottom w:val="single" w:sz="4" w:space="0" w:color="auto"/>
              <w:right w:val="single" w:sz="4" w:space="0" w:color="auto"/>
            </w:tcBorders>
            <w:shd w:val="clear" w:color="000000" w:fill="808080"/>
            <w:noWrap/>
            <w:vAlign w:val="center"/>
            <w:hideMark/>
          </w:tcPr>
          <w:p w14:paraId="44415A72" w14:textId="77777777" w:rsidR="00400DC4" w:rsidRPr="00F36DEC" w:rsidRDefault="00400DC4" w:rsidP="00400DC4">
            <w:pPr>
              <w:jc w:val="both"/>
              <w:rPr>
                <w:rFonts w:eastAsia="Times New Roman"/>
                <w:color w:val="000000"/>
              </w:rPr>
            </w:pPr>
            <w:r w:rsidRPr="00F36DEC">
              <w:rPr>
                <w:rFonts w:eastAsia="Times New Roman"/>
                <w:color w:val="000000"/>
              </w:rPr>
              <w:t> </w:t>
            </w:r>
          </w:p>
        </w:tc>
      </w:tr>
      <w:tr w:rsidR="00400DC4" w:rsidRPr="00F36DEC" w14:paraId="5B943090" w14:textId="77777777" w:rsidTr="00400DC4">
        <w:trPr>
          <w:trHeight w:val="495"/>
        </w:trPr>
        <w:tc>
          <w:tcPr>
            <w:tcW w:w="709" w:type="dxa"/>
            <w:tcBorders>
              <w:top w:val="nil"/>
              <w:left w:val="single" w:sz="4" w:space="0" w:color="auto"/>
              <w:bottom w:val="single" w:sz="4" w:space="0" w:color="auto"/>
              <w:right w:val="single" w:sz="4" w:space="0" w:color="auto"/>
            </w:tcBorders>
            <w:shd w:val="clear" w:color="auto" w:fill="auto"/>
            <w:noWrap/>
            <w:hideMark/>
          </w:tcPr>
          <w:p w14:paraId="644E9F7B" w14:textId="77777777" w:rsidR="00400DC4" w:rsidRPr="00F36DEC" w:rsidRDefault="00400DC4" w:rsidP="00400DC4">
            <w:pPr>
              <w:jc w:val="both"/>
              <w:rPr>
                <w:rFonts w:eastAsia="Times New Roman"/>
                <w:color w:val="000000"/>
              </w:rPr>
            </w:pPr>
            <w:r w:rsidRPr="00F36DEC">
              <w:rPr>
                <w:rFonts w:eastAsia="Times New Roman"/>
                <w:color w:val="000000"/>
              </w:rPr>
              <w:t>9</w:t>
            </w:r>
          </w:p>
        </w:tc>
        <w:tc>
          <w:tcPr>
            <w:tcW w:w="3119" w:type="dxa"/>
            <w:tcBorders>
              <w:top w:val="nil"/>
              <w:left w:val="nil"/>
              <w:bottom w:val="single" w:sz="4" w:space="0" w:color="auto"/>
              <w:right w:val="single" w:sz="4" w:space="0" w:color="auto"/>
            </w:tcBorders>
            <w:shd w:val="clear" w:color="auto" w:fill="auto"/>
            <w:noWrap/>
            <w:vAlign w:val="center"/>
            <w:hideMark/>
          </w:tcPr>
          <w:p w14:paraId="37491916" w14:textId="77777777" w:rsidR="00400DC4" w:rsidRPr="00F36DEC" w:rsidRDefault="00400DC4" w:rsidP="00400DC4">
            <w:pPr>
              <w:jc w:val="both"/>
              <w:rPr>
                <w:rFonts w:eastAsia="Times New Roman"/>
                <w:color w:val="000000"/>
              </w:rPr>
            </w:pPr>
            <w:r w:rsidRPr="00F36DEC">
              <w:rPr>
                <w:rFonts w:eastAsia="Times New Roman"/>
                <w:color w:val="000000"/>
              </w:rPr>
              <w:t>Publikasi</w:t>
            </w:r>
          </w:p>
        </w:tc>
        <w:tc>
          <w:tcPr>
            <w:tcW w:w="708" w:type="dxa"/>
            <w:tcBorders>
              <w:top w:val="nil"/>
              <w:left w:val="nil"/>
              <w:bottom w:val="single" w:sz="4" w:space="0" w:color="auto"/>
              <w:right w:val="single" w:sz="4" w:space="0" w:color="auto"/>
            </w:tcBorders>
            <w:shd w:val="clear" w:color="000000" w:fill="FFFFFF"/>
            <w:noWrap/>
            <w:vAlign w:val="center"/>
            <w:hideMark/>
          </w:tcPr>
          <w:p w14:paraId="0A542DF2"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000000" w:fill="FFFFFF"/>
            <w:noWrap/>
            <w:vAlign w:val="center"/>
            <w:hideMark/>
          </w:tcPr>
          <w:p w14:paraId="5A73654B"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000000" w:fill="FFFFFF"/>
            <w:noWrap/>
            <w:vAlign w:val="center"/>
            <w:hideMark/>
          </w:tcPr>
          <w:p w14:paraId="1801D9EC"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850" w:type="dxa"/>
            <w:tcBorders>
              <w:top w:val="nil"/>
              <w:left w:val="nil"/>
              <w:bottom w:val="single" w:sz="4" w:space="0" w:color="auto"/>
              <w:right w:val="single" w:sz="4" w:space="0" w:color="auto"/>
            </w:tcBorders>
            <w:shd w:val="clear" w:color="000000" w:fill="FFFFFF"/>
            <w:noWrap/>
            <w:vAlign w:val="center"/>
            <w:hideMark/>
          </w:tcPr>
          <w:p w14:paraId="1A11E6E3"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000000" w:fill="FFFFFF"/>
            <w:noWrap/>
            <w:vAlign w:val="center"/>
            <w:hideMark/>
          </w:tcPr>
          <w:p w14:paraId="3BD35620"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000000" w:fill="FFFFFF"/>
            <w:noWrap/>
            <w:vAlign w:val="center"/>
            <w:hideMark/>
          </w:tcPr>
          <w:p w14:paraId="359BE44A"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850" w:type="dxa"/>
            <w:tcBorders>
              <w:top w:val="nil"/>
              <w:left w:val="nil"/>
              <w:bottom w:val="single" w:sz="4" w:space="0" w:color="auto"/>
              <w:right w:val="single" w:sz="4" w:space="0" w:color="auto"/>
            </w:tcBorders>
            <w:shd w:val="clear" w:color="000000" w:fill="FFFFFF"/>
            <w:noWrap/>
            <w:vAlign w:val="center"/>
            <w:hideMark/>
          </w:tcPr>
          <w:p w14:paraId="3891BC7B"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000000" w:fill="FFFFFF"/>
            <w:noWrap/>
            <w:vAlign w:val="center"/>
            <w:hideMark/>
          </w:tcPr>
          <w:p w14:paraId="49F88D1B"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000000" w:fill="FFFFFF"/>
            <w:noWrap/>
            <w:vAlign w:val="center"/>
            <w:hideMark/>
          </w:tcPr>
          <w:p w14:paraId="5F4A1727"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9" w:type="dxa"/>
            <w:tcBorders>
              <w:top w:val="nil"/>
              <w:left w:val="nil"/>
              <w:bottom w:val="single" w:sz="4" w:space="0" w:color="auto"/>
              <w:right w:val="single" w:sz="4" w:space="0" w:color="auto"/>
            </w:tcBorders>
            <w:shd w:val="clear" w:color="000000" w:fill="808080"/>
            <w:noWrap/>
            <w:vAlign w:val="center"/>
            <w:hideMark/>
          </w:tcPr>
          <w:p w14:paraId="386724E9" w14:textId="77777777" w:rsidR="00400DC4" w:rsidRPr="00F36DEC" w:rsidRDefault="00400DC4" w:rsidP="00400DC4">
            <w:pPr>
              <w:jc w:val="both"/>
              <w:rPr>
                <w:rFonts w:eastAsia="Times New Roman"/>
                <w:color w:val="000000"/>
              </w:rPr>
            </w:pPr>
            <w:r w:rsidRPr="00F36DEC">
              <w:rPr>
                <w:rFonts w:eastAsia="Times New Roman"/>
                <w:color w:val="000000"/>
              </w:rPr>
              <w:t> </w:t>
            </w:r>
          </w:p>
        </w:tc>
        <w:tc>
          <w:tcPr>
            <w:tcW w:w="708" w:type="dxa"/>
            <w:tcBorders>
              <w:top w:val="nil"/>
              <w:left w:val="nil"/>
              <w:bottom w:val="single" w:sz="4" w:space="0" w:color="auto"/>
              <w:right w:val="single" w:sz="4" w:space="0" w:color="auto"/>
            </w:tcBorders>
            <w:shd w:val="clear" w:color="000000" w:fill="808080"/>
            <w:noWrap/>
            <w:vAlign w:val="center"/>
            <w:hideMark/>
          </w:tcPr>
          <w:p w14:paraId="67FFCE24" w14:textId="77777777" w:rsidR="00400DC4" w:rsidRPr="00F36DEC" w:rsidRDefault="00400DC4" w:rsidP="00400DC4">
            <w:pPr>
              <w:jc w:val="both"/>
              <w:rPr>
                <w:rFonts w:eastAsia="Times New Roman"/>
                <w:color w:val="000000"/>
              </w:rPr>
            </w:pPr>
            <w:r w:rsidRPr="00F36DEC">
              <w:rPr>
                <w:rFonts w:eastAsia="Times New Roman"/>
                <w:color w:val="000000"/>
              </w:rPr>
              <w:t> </w:t>
            </w:r>
          </w:p>
        </w:tc>
      </w:tr>
    </w:tbl>
    <w:p w14:paraId="7DDEB20C" w14:textId="77777777" w:rsidR="000D5AFD" w:rsidRPr="000D5AFD" w:rsidRDefault="000D5AFD" w:rsidP="000D5AFD"/>
    <w:p w14:paraId="2F082D4D" w14:textId="77777777" w:rsidR="000D5AFD" w:rsidRPr="000D5AFD" w:rsidRDefault="000D5AFD" w:rsidP="000D5AFD"/>
    <w:p w14:paraId="172299FE" w14:textId="77777777" w:rsidR="000D5AFD" w:rsidRPr="000D5AFD" w:rsidRDefault="000D5AFD" w:rsidP="000D5AFD"/>
    <w:p w14:paraId="393E3DAE" w14:textId="23D10531" w:rsidR="000D5AFD" w:rsidRDefault="000D5AFD" w:rsidP="000D5AFD"/>
    <w:p w14:paraId="582605F7" w14:textId="77777777" w:rsidR="000D5AFD" w:rsidRDefault="000D5AFD" w:rsidP="000D5AFD">
      <w:pPr>
        <w:sectPr w:rsidR="000D5AFD" w:rsidSect="008B0A8F">
          <w:type w:val="nextColumn"/>
          <w:pgSz w:w="16840" w:h="11900" w:orient="landscape"/>
          <w:pgMar w:top="2268" w:right="1701" w:bottom="2268" w:left="1701" w:header="709" w:footer="709" w:gutter="0"/>
          <w:cols w:space="708"/>
          <w:docGrid w:linePitch="360"/>
        </w:sectPr>
      </w:pPr>
    </w:p>
    <w:bookmarkStart w:id="87" w:name="_Toc1305662" w:displacedByCustomXml="next"/>
    <w:sdt>
      <w:sdtPr>
        <w:rPr>
          <w:rFonts w:asciiTheme="minorHAnsi" w:eastAsiaTheme="minorHAnsi" w:hAnsiTheme="minorHAnsi" w:cstheme="minorBidi"/>
          <w:color w:val="auto"/>
          <w:sz w:val="24"/>
          <w:szCs w:val="24"/>
          <w:lang w:val="en-ID"/>
        </w:rPr>
        <w:id w:val="-635020404"/>
        <w:docPartObj>
          <w:docPartGallery w:val="Bibliographies"/>
          <w:docPartUnique/>
        </w:docPartObj>
      </w:sdtPr>
      <w:sdtContent>
        <w:p w14:paraId="31269120" w14:textId="14658698" w:rsidR="00894ED7" w:rsidRPr="00894ED7" w:rsidRDefault="00894ED7" w:rsidP="00894ED7">
          <w:pPr>
            <w:pStyle w:val="Heading1"/>
            <w:jc w:val="center"/>
            <w:rPr>
              <w:rFonts w:ascii="Times New Roman" w:hAnsi="Times New Roman" w:cs="Times New Roman"/>
              <w:b/>
              <w:color w:val="000000" w:themeColor="text1"/>
              <w:sz w:val="24"/>
              <w:szCs w:val="24"/>
            </w:rPr>
          </w:pPr>
          <w:r w:rsidRPr="00894ED7">
            <w:rPr>
              <w:rFonts w:ascii="Times New Roman" w:hAnsi="Times New Roman" w:cs="Times New Roman"/>
              <w:b/>
              <w:color w:val="000000" w:themeColor="text1"/>
              <w:sz w:val="24"/>
              <w:szCs w:val="24"/>
            </w:rPr>
            <w:t>DAFTAR PUSTAKA</w:t>
          </w:r>
          <w:bookmarkEnd w:id="87"/>
        </w:p>
        <w:sdt>
          <w:sdtPr>
            <w:id w:val="111145805"/>
            <w:bibliography/>
          </w:sdtPr>
          <w:sdtContent>
            <w:p w14:paraId="3EA276BF" w14:textId="77777777" w:rsidR="00894ED7" w:rsidRPr="00894ED7" w:rsidRDefault="00894ED7" w:rsidP="00894ED7">
              <w:pPr>
                <w:pStyle w:val="Bibliography"/>
                <w:ind w:left="720" w:hanging="720"/>
                <w:rPr>
                  <w:rFonts w:ascii="Times New Roman" w:hAnsi="Times New Roman" w:cs="Times New Roman"/>
                  <w:noProof/>
                  <w:lang w:val="en-US"/>
                </w:rPr>
              </w:pPr>
              <w:r w:rsidRPr="00894ED7">
                <w:rPr>
                  <w:rFonts w:ascii="Times New Roman" w:hAnsi="Times New Roman" w:cs="Times New Roman"/>
                </w:rPr>
                <w:fldChar w:fldCharType="begin"/>
              </w:r>
              <w:r w:rsidRPr="00894ED7">
                <w:rPr>
                  <w:rFonts w:ascii="Times New Roman" w:hAnsi="Times New Roman" w:cs="Times New Roman"/>
                </w:rPr>
                <w:instrText xml:space="preserve"> BIBLIOGRAPHY </w:instrText>
              </w:r>
              <w:r w:rsidRPr="00894ED7">
                <w:rPr>
                  <w:rFonts w:ascii="Times New Roman" w:hAnsi="Times New Roman" w:cs="Times New Roman"/>
                </w:rPr>
                <w:fldChar w:fldCharType="separate"/>
              </w:r>
              <w:r w:rsidRPr="00894ED7">
                <w:rPr>
                  <w:rFonts w:ascii="Times New Roman" w:hAnsi="Times New Roman" w:cs="Times New Roman"/>
                  <w:noProof/>
                  <w:lang w:val="en-US"/>
                </w:rPr>
                <w:t xml:space="preserve">Christiani, M. B. (2008). Aplikasi Pemijaman Ruang Dengan Pemanfaatan PHP pada Biro Administrasi Akademik UK. </w:t>
              </w:r>
              <w:r w:rsidRPr="00894ED7">
                <w:rPr>
                  <w:rFonts w:ascii="Times New Roman" w:hAnsi="Times New Roman" w:cs="Times New Roman"/>
                  <w:i/>
                  <w:iCs/>
                  <w:noProof/>
                  <w:lang w:val="en-US"/>
                </w:rPr>
                <w:t>Maranatha, Jurnal Informatika Vol.4, No.2</w:t>
              </w:r>
              <w:r w:rsidRPr="00894ED7">
                <w:rPr>
                  <w:rFonts w:ascii="Times New Roman" w:hAnsi="Times New Roman" w:cs="Times New Roman"/>
                  <w:noProof/>
                  <w:lang w:val="en-US"/>
                </w:rPr>
                <w:t>, 149-157.</w:t>
              </w:r>
            </w:p>
            <w:p w14:paraId="79B244CA" w14:textId="77777777" w:rsidR="00894ED7" w:rsidRPr="00894ED7" w:rsidRDefault="00894ED7" w:rsidP="00894ED7">
              <w:pPr>
                <w:pStyle w:val="Bibliography"/>
                <w:ind w:left="720" w:hanging="720"/>
                <w:rPr>
                  <w:rFonts w:ascii="Times New Roman" w:hAnsi="Times New Roman" w:cs="Times New Roman"/>
                  <w:noProof/>
                  <w:lang w:val="en-US"/>
                </w:rPr>
              </w:pPr>
              <w:r w:rsidRPr="00894ED7">
                <w:rPr>
                  <w:rFonts w:ascii="Times New Roman" w:hAnsi="Times New Roman" w:cs="Times New Roman"/>
                  <w:noProof/>
                  <w:lang w:val="en-US"/>
                </w:rPr>
                <w:t xml:space="preserve">Tohari, H. (2013). </w:t>
              </w:r>
              <w:r w:rsidRPr="00894ED7">
                <w:rPr>
                  <w:rFonts w:ascii="Times New Roman" w:hAnsi="Times New Roman" w:cs="Times New Roman"/>
                  <w:i/>
                  <w:iCs/>
                  <w:noProof/>
                  <w:lang w:val="en-US"/>
                </w:rPr>
                <w:t>Astah Analisis Serta Perancangan Sistem Informasi Melalui Pendekatan UML.</w:t>
              </w:r>
              <w:r w:rsidRPr="00894ED7">
                <w:rPr>
                  <w:rFonts w:ascii="Times New Roman" w:hAnsi="Times New Roman" w:cs="Times New Roman"/>
                  <w:noProof/>
                  <w:lang w:val="en-US"/>
                </w:rPr>
                <w:t xml:space="preserve"> Yogyakarta: Andi.</w:t>
              </w:r>
            </w:p>
            <w:p w14:paraId="4705FD8E" w14:textId="77777777" w:rsidR="00894ED7" w:rsidRPr="00894ED7" w:rsidRDefault="00894ED7" w:rsidP="00894ED7">
              <w:pPr>
                <w:pStyle w:val="Bibliography"/>
                <w:ind w:left="720" w:hanging="720"/>
                <w:rPr>
                  <w:rFonts w:ascii="Times New Roman" w:hAnsi="Times New Roman" w:cs="Times New Roman"/>
                  <w:noProof/>
                  <w:lang w:val="en-US"/>
                </w:rPr>
              </w:pPr>
              <w:r w:rsidRPr="00894ED7">
                <w:rPr>
                  <w:rFonts w:ascii="Times New Roman" w:hAnsi="Times New Roman" w:cs="Times New Roman"/>
                  <w:noProof/>
                  <w:lang w:val="en-US"/>
                </w:rPr>
                <w:t xml:space="preserve">Harimurti, R., &amp; Qairiah, A. (2016). Rancang Bangun Sistem Informasi Pemesanan Ruang Kuliah. </w:t>
              </w:r>
              <w:r w:rsidRPr="00894ED7">
                <w:rPr>
                  <w:rFonts w:ascii="Times New Roman" w:hAnsi="Times New Roman" w:cs="Times New Roman"/>
                  <w:i/>
                  <w:iCs/>
                  <w:noProof/>
                  <w:lang w:val="en-US"/>
                </w:rPr>
                <w:t>Prosiding SNRT</w:t>
              </w:r>
              <w:r w:rsidRPr="00894ED7">
                <w:rPr>
                  <w:rFonts w:ascii="Times New Roman" w:hAnsi="Times New Roman" w:cs="Times New Roman"/>
                  <w:noProof/>
                  <w:lang w:val="en-US"/>
                </w:rPr>
                <w:t>.</w:t>
              </w:r>
            </w:p>
            <w:p w14:paraId="4BDD1A4F" w14:textId="77777777" w:rsidR="00894ED7" w:rsidRPr="00894ED7" w:rsidRDefault="00894ED7" w:rsidP="00894ED7">
              <w:pPr>
                <w:pStyle w:val="Bibliography"/>
                <w:ind w:left="720" w:hanging="720"/>
                <w:rPr>
                  <w:rFonts w:ascii="Times New Roman" w:hAnsi="Times New Roman" w:cs="Times New Roman"/>
                  <w:noProof/>
                  <w:lang w:val="en-US"/>
                </w:rPr>
              </w:pPr>
              <w:r w:rsidRPr="00894ED7">
                <w:rPr>
                  <w:rFonts w:ascii="Times New Roman" w:hAnsi="Times New Roman" w:cs="Times New Roman"/>
                  <w:noProof/>
                  <w:lang w:val="en-US"/>
                </w:rPr>
                <w:t xml:space="preserve">Kadir, A. (2008). </w:t>
              </w:r>
              <w:r w:rsidRPr="00894ED7">
                <w:rPr>
                  <w:rFonts w:ascii="Times New Roman" w:hAnsi="Times New Roman" w:cs="Times New Roman"/>
                  <w:i/>
                  <w:iCs/>
                  <w:noProof/>
                  <w:lang w:val="en-US"/>
                </w:rPr>
                <w:t>Dasar Perancangan &amp; Implementasi Database Relational.</w:t>
              </w:r>
              <w:r w:rsidRPr="00894ED7">
                <w:rPr>
                  <w:rFonts w:ascii="Times New Roman" w:hAnsi="Times New Roman" w:cs="Times New Roman"/>
                  <w:noProof/>
                  <w:lang w:val="en-US"/>
                </w:rPr>
                <w:t xml:space="preserve"> Yogyakarta: Andi.</w:t>
              </w:r>
            </w:p>
            <w:p w14:paraId="7C472DD9" w14:textId="77777777" w:rsidR="00894ED7" w:rsidRPr="00894ED7" w:rsidRDefault="00894ED7" w:rsidP="00894ED7">
              <w:pPr>
                <w:pStyle w:val="Bibliography"/>
                <w:ind w:left="720" w:hanging="720"/>
                <w:rPr>
                  <w:rFonts w:ascii="Times New Roman" w:hAnsi="Times New Roman" w:cs="Times New Roman"/>
                  <w:noProof/>
                  <w:lang w:val="en-US"/>
                </w:rPr>
              </w:pPr>
              <w:r w:rsidRPr="00894ED7">
                <w:rPr>
                  <w:rFonts w:ascii="Times New Roman" w:hAnsi="Times New Roman" w:cs="Times New Roman"/>
                  <w:noProof/>
                  <w:lang w:val="en-US"/>
                </w:rPr>
                <w:t xml:space="preserve">Arief, M. R. (2011). </w:t>
              </w:r>
              <w:r w:rsidRPr="00894ED7">
                <w:rPr>
                  <w:rFonts w:ascii="Times New Roman" w:hAnsi="Times New Roman" w:cs="Times New Roman"/>
                  <w:i/>
                  <w:iCs/>
                  <w:noProof/>
                  <w:lang w:val="en-US"/>
                </w:rPr>
                <w:t>Pemrograman Web Dinamis Menggunakan PHP dan Mysql.</w:t>
              </w:r>
              <w:r w:rsidRPr="00894ED7">
                <w:rPr>
                  <w:rFonts w:ascii="Times New Roman" w:hAnsi="Times New Roman" w:cs="Times New Roman"/>
                  <w:noProof/>
                  <w:lang w:val="en-US"/>
                </w:rPr>
                <w:t xml:space="preserve"> Yogayakarta: Andi.</w:t>
              </w:r>
            </w:p>
            <w:p w14:paraId="51B6E647" w14:textId="77777777" w:rsidR="00894ED7" w:rsidRPr="00894ED7" w:rsidRDefault="00894ED7" w:rsidP="00894ED7">
              <w:pPr>
                <w:pStyle w:val="Bibliography"/>
                <w:ind w:left="720" w:hanging="720"/>
                <w:rPr>
                  <w:rFonts w:ascii="Times New Roman" w:hAnsi="Times New Roman" w:cs="Times New Roman"/>
                  <w:noProof/>
                  <w:lang w:val="en-US"/>
                </w:rPr>
              </w:pPr>
              <w:r w:rsidRPr="00894ED7">
                <w:rPr>
                  <w:rFonts w:ascii="Times New Roman" w:hAnsi="Times New Roman" w:cs="Times New Roman"/>
                  <w:noProof/>
                  <w:lang w:val="en-US"/>
                </w:rPr>
                <w:t xml:space="preserve">Fathansyah. (2012). </w:t>
              </w:r>
              <w:r w:rsidRPr="00894ED7">
                <w:rPr>
                  <w:rFonts w:ascii="Times New Roman" w:hAnsi="Times New Roman" w:cs="Times New Roman"/>
                  <w:i/>
                  <w:iCs/>
                  <w:noProof/>
                  <w:lang w:val="en-US"/>
                </w:rPr>
                <w:t>Sistem Basis Data.</w:t>
              </w:r>
              <w:r w:rsidRPr="00894ED7">
                <w:rPr>
                  <w:rFonts w:ascii="Times New Roman" w:hAnsi="Times New Roman" w:cs="Times New Roman"/>
                  <w:noProof/>
                  <w:lang w:val="en-US"/>
                </w:rPr>
                <w:t xml:space="preserve"> Bandung: Informatika.</w:t>
              </w:r>
            </w:p>
            <w:p w14:paraId="70AD02CA" w14:textId="77777777" w:rsidR="00894ED7" w:rsidRPr="00894ED7" w:rsidRDefault="00894ED7" w:rsidP="00894ED7">
              <w:pPr>
                <w:pStyle w:val="Bibliography"/>
                <w:ind w:left="720" w:hanging="720"/>
                <w:rPr>
                  <w:rFonts w:ascii="Times New Roman" w:hAnsi="Times New Roman" w:cs="Times New Roman"/>
                  <w:noProof/>
                  <w:lang w:val="en-US"/>
                </w:rPr>
              </w:pPr>
              <w:r w:rsidRPr="00894ED7">
                <w:rPr>
                  <w:rFonts w:ascii="Times New Roman" w:hAnsi="Times New Roman" w:cs="Times New Roman"/>
                  <w:noProof/>
                  <w:lang w:val="en-US"/>
                </w:rPr>
                <w:t xml:space="preserve">Anonim. (2017). </w:t>
              </w:r>
              <w:r w:rsidRPr="00894ED7">
                <w:rPr>
                  <w:rFonts w:ascii="Times New Roman" w:hAnsi="Times New Roman" w:cs="Times New Roman"/>
                  <w:i/>
                  <w:iCs/>
                  <w:noProof/>
                  <w:lang w:val="en-US"/>
                </w:rPr>
                <w:t>Buku Pedoman Penelitian dan Pengabdian Pada MAsyarakat.</w:t>
              </w:r>
              <w:r w:rsidRPr="00894ED7">
                <w:rPr>
                  <w:rFonts w:ascii="Times New Roman" w:hAnsi="Times New Roman" w:cs="Times New Roman"/>
                  <w:noProof/>
                  <w:lang w:val="en-US"/>
                </w:rPr>
                <w:t xml:space="preserve"> Yogyakarta: Pusat Penelitian dan Pengabdian Pada Masyarakat (PPPM) Universitas Respati Yogyakarta.</w:t>
              </w:r>
            </w:p>
            <w:p w14:paraId="3850E6C9" w14:textId="77777777" w:rsidR="00894ED7" w:rsidRPr="00894ED7" w:rsidRDefault="00894ED7" w:rsidP="00894ED7">
              <w:pPr>
                <w:pStyle w:val="Bibliography"/>
                <w:ind w:left="720" w:hanging="720"/>
                <w:rPr>
                  <w:rFonts w:ascii="Times New Roman" w:hAnsi="Times New Roman" w:cs="Times New Roman"/>
                  <w:noProof/>
                  <w:lang w:val="en-US"/>
                </w:rPr>
              </w:pPr>
              <w:r w:rsidRPr="00894ED7">
                <w:rPr>
                  <w:rFonts w:ascii="Times New Roman" w:hAnsi="Times New Roman" w:cs="Times New Roman"/>
                  <w:noProof/>
                  <w:lang w:val="en-US"/>
                </w:rPr>
                <w:t xml:space="preserve">Nugroho, H. A. (2013). </w:t>
              </w:r>
              <w:r w:rsidRPr="00894ED7">
                <w:rPr>
                  <w:rFonts w:ascii="Times New Roman" w:hAnsi="Times New Roman" w:cs="Times New Roman"/>
                  <w:i/>
                  <w:iCs/>
                  <w:noProof/>
                  <w:lang w:val="en-US"/>
                </w:rPr>
                <w:t>Sistem Penilaian Proposal Penelitian Dosen Universitas Muhammadiyah Purwokerto Berbasis Web Service dengan Android</w:t>
              </w:r>
              <w:r w:rsidRPr="00894ED7">
                <w:rPr>
                  <w:rFonts w:ascii="Times New Roman" w:hAnsi="Times New Roman" w:cs="Times New Roman"/>
                  <w:noProof/>
                  <w:lang w:val="en-US"/>
                </w:rPr>
                <w:t xml:space="preserve"> (Vol. II ). Yogyakarta: JUITA.</w:t>
              </w:r>
            </w:p>
            <w:p w14:paraId="2F9A3D56" w14:textId="63FE0DD6" w:rsidR="00894ED7" w:rsidRDefault="00894ED7" w:rsidP="00894ED7">
              <w:r w:rsidRPr="00894ED7">
                <w:rPr>
                  <w:rFonts w:ascii="Times New Roman" w:hAnsi="Times New Roman" w:cs="Times New Roman"/>
                  <w:b/>
                  <w:bCs/>
                  <w:noProof/>
                </w:rPr>
                <w:fldChar w:fldCharType="end"/>
              </w:r>
            </w:p>
          </w:sdtContent>
        </w:sdt>
      </w:sdtContent>
    </w:sdt>
    <w:p w14:paraId="76BC7F2E" w14:textId="58A79C5D" w:rsidR="00EC78AC" w:rsidRDefault="00EC78AC" w:rsidP="00EC78AC"/>
    <w:p w14:paraId="70EF8405" w14:textId="77777777" w:rsidR="000D5AFD" w:rsidRPr="000D5AFD" w:rsidRDefault="000D5AFD" w:rsidP="000D5AFD">
      <w:pPr>
        <w:spacing w:line="480" w:lineRule="auto"/>
        <w:jc w:val="both"/>
        <w:rPr>
          <w:rFonts w:ascii="Times New Roman" w:hAnsi="Times New Roman" w:cs="Times New Roman"/>
        </w:rPr>
      </w:pPr>
    </w:p>
    <w:p w14:paraId="2FA8A40F" w14:textId="77777777" w:rsidR="000D5AFD" w:rsidRPr="000D5AFD" w:rsidRDefault="000D5AFD" w:rsidP="000D5AFD">
      <w:pPr>
        <w:spacing w:line="480" w:lineRule="auto"/>
        <w:jc w:val="both"/>
        <w:rPr>
          <w:rFonts w:ascii="Times New Roman" w:hAnsi="Times New Roman" w:cs="Times New Roman"/>
        </w:rPr>
      </w:pPr>
    </w:p>
    <w:p w14:paraId="60CF45A0" w14:textId="71A1AECA" w:rsidR="000D5AFD" w:rsidRDefault="000D5AFD" w:rsidP="000D5AFD">
      <w:pPr>
        <w:spacing w:line="480" w:lineRule="auto"/>
        <w:rPr>
          <w:rFonts w:ascii="Times New Roman" w:hAnsi="Times New Roman" w:cs="Times New Roman"/>
        </w:rPr>
      </w:pPr>
    </w:p>
    <w:p w14:paraId="62BB62EF" w14:textId="49CF45DD" w:rsidR="000D5AFD" w:rsidRDefault="000D5AFD" w:rsidP="000D5AFD">
      <w:pPr>
        <w:spacing w:line="480" w:lineRule="auto"/>
        <w:rPr>
          <w:rFonts w:ascii="Times New Roman" w:hAnsi="Times New Roman" w:cs="Times New Roman"/>
        </w:rPr>
      </w:pPr>
    </w:p>
    <w:p w14:paraId="2FB7FD5D" w14:textId="407F969A" w:rsidR="000D5AFD" w:rsidRDefault="000D5AFD" w:rsidP="000D5AFD">
      <w:pPr>
        <w:spacing w:line="480" w:lineRule="auto"/>
        <w:rPr>
          <w:rFonts w:ascii="Times New Roman" w:hAnsi="Times New Roman" w:cs="Times New Roman"/>
        </w:rPr>
      </w:pPr>
    </w:p>
    <w:p w14:paraId="79C16629" w14:textId="2D0CA5FA" w:rsidR="000D5AFD" w:rsidRDefault="000D5AFD" w:rsidP="000D5AFD">
      <w:pPr>
        <w:spacing w:line="480" w:lineRule="auto"/>
        <w:rPr>
          <w:rFonts w:ascii="Times New Roman" w:hAnsi="Times New Roman" w:cs="Times New Roman"/>
        </w:rPr>
      </w:pPr>
    </w:p>
    <w:p w14:paraId="59484541" w14:textId="4495BBDC" w:rsidR="00EC78AC" w:rsidRDefault="00EC78AC" w:rsidP="000D5AFD">
      <w:pPr>
        <w:spacing w:line="480" w:lineRule="auto"/>
        <w:rPr>
          <w:rFonts w:ascii="Times New Roman" w:hAnsi="Times New Roman" w:cs="Times New Roman"/>
        </w:rPr>
      </w:pPr>
    </w:p>
    <w:p w14:paraId="3F54BA51" w14:textId="307C95A3" w:rsidR="00EC78AC" w:rsidRDefault="00EC78AC" w:rsidP="000D5AFD">
      <w:pPr>
        <w:spacing w:line="480" w:lineRule="auto"/>
        <w:rPr>
          <w:rFonts w:ascii="Times New Roman" w:hAnsi="Times New Roman" w:cs="Times New Roman"/>
        </w:rPr>
      </w:pPr>
    </w:p>
    <w:p w14:paraId="36854A62" w14:textId="328365F9" w:rsidR="00EC78AC" w:rsidRDefault="00EC78AC" w:rsidP="000D5AFD">
      <w:pPr>
        <w:spacing w:line="480" w:lineRule="auto"/>
        <w:rPr>
          <w:rFonts w:ascii="Times New Roman" w:hAnsi="Times New Roman" w:cs="Times New Roman"/>
        </w:rPr>
      </w:pPr>
    </w:p>
    <w:p w14:paraId="75EBC929" w14:textId="71912393" w:rsidR="00EC78AC" w:rsidRDefault="00EC78AC" w:rsidP="000D5AFD">
      <w:pPr>
        <w:spacing w:line="480" w:lineRule="auto"/>
        <w:rPr>
          <w:rFonts w:ascii="Times New Roman" w:hAnsi="Times New Roman" w:cs="Times New Roman"/>
        </w:rPr>
      </w:pPr>
    </w:p>
    <w:p w14:paraId="6DD441FD" w14:textId="77777777" w:rsidR="00894ED7" w:rsidRDefault="00894ED7" w:rsidP="000D5AFD">
      <w:pPr>
        <w:spacing w:line="480" w:lineRule="auto"/>
        <w:jc w:val="both"/>
        <w:rPr>
          <w:rFonts w:ascii="Times New Roman" w:hAnsi="Times New Roman" w:cs="Times New Roman"/>
        </w:rPr>
      </w:pPr>
      <w:bookmarkStart w:id="88" w:name="_Toc477130813"/>
      <w:bookmarkStart w:id="89" w:name="_Toc477131442"/>
    </w:p>
    <w:p w14:paraId="3989104F" w14:textId="4F1B8543" w:rsidR="000D5AFD" w:rsidRPr="00A12B08" w:rsidRDefault="000D5AFD" w:rsidP="00A12B08">
      <w:pPr>
        <w:spacing w:line="480" w:lineRule="auto"/>
        <w:jc w:val="center"/>
        <w:rPr>
          <w:rFonts w:ascii="Times New Roman" w:hAnsi="Times New Roman" w:cs="Times New Roman"/>
          <w:b/>
        </w:rPr>
      </w:pPr>
      <w:r w:rsidRPr="00A12B08">
        <w:rPr>
          <w:rFonts w:ascii="Times New Roman" w:hAnsi="Times New Roman" w:cs="Times New Roman"/>
          <w:b/>
        </w:rPr>
        <w:lastRenderedPageBreak/>
        <w:t>LAMPIRAN</w:t>
      </w:r>
      <w:bookmarkEnd w:id="88"/>
      <w:bookmarkEnd w:id="89"/>
    </w:p>
    <w:p w14:paraId="675FA591" w14:textId="3C08FBC8" w:rsidR="000D5AFD" w:rsidRPr="00E3405A" w:rsidRDefault="000D5AFD" w:rsidP="000D5AFD">
      <w:pPr>
        <w:spacing w:line="480" w:lineRule="auto"/>
        <w:jc w:val="both"/>
        <w:rPr>
          <w:rFonts w:ascii="Times New Roman" w:hAnsi="Times New Roman" w:cs="Times New Roman"/>
        </w:rPr>
      </w:pPr>
      <w:bookmarkStart w:id="90" w:name="_Toc477130814"/>
      <w:bookmarkStart w:id="91" w:name="_Toc477131443"/>
      <w:r w:rsidRPr="00E3405A">
        <w:rPr>
          <w:rFonts w:ascii="Times New Roman" w:hAnsi="Times New Roman" w:cs="Times New Roman"/>
        </w:rPr>
        <w:t>Lampiran 1. Justifikasi Anggaran</w:t>
      </w:r>
      <w:bookmarkEnd w:id="90"/>
      <w:bookmarkEnd w:id="91"/>
    </w:p>
    <w:tbl>
      <w:tblPr>
        <w:tblW w:w="9072" w:type="dxa"/>
        <w:tblLook w:val="04A0" w:firstRow="1" w:lastRow="0" w:firstColumn="1" w:lastColumn="0" w:noHBand="0" w:noVBand="1"/>
      </w:tblPr>
      <w:tblGrid>
        <w:gridCol w:w="2977"/>
        <w:gridCol w:w="142"/>
        <w:gridCol w:w="1154"/>
        <w:gridCol w:w="263"/>
        <w:gridCol w:w="900"/>
        <w:gridCol w:w="263"/>
        <w:gridCol w:w="1551"/>
        <w:gridCol w:w="1822"/>
      </w:tblGrid>
      <w:tr w:rsidR="000D5AFD" w:rsidRPr="00E3405A" w14:paraId="5366FC28" w14:textId="77777777" w:rsidTr="00400DC4">
        <w:trPr>
          <w:trHeight w:val="729"/>
        </w:trPr>
        <w:tc>
          <w:tcPr>
            <w:tcW w:w="2977" w:type="dxa"/>
            <w:tcBorders>
              <w:top w:val="nil"/>
              <w:left w:val="nil"/>
              <w:bottom w:val="nil"/>
              <w:right w:val="nil"/>
            </w:tcBorders>
            <w:shd w:val="clear" w:color="auto" w:fill="auto"/>
            <w:noWrap/>
            <w:hideMark/>
          </w:tcPr>
          <w:p w14:paraId="5B5F9327" w14:textId="77777777" w:rsidR="000D5AFD" w:rsidRPr="00E3405A" w:rsidRDefault="000D5AFD" w:rsidP="000D5AFD">
            <w:pPr>
              <w:spacing w:line="480" w:lineRule="auto"/>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Judul</w:t>
            </w:r>
          </w:p>
        </w:tc>
        <w:tc>
          <w:tcPr>
            <w:tcW w:w="6095" w:type="dxa"/>
            <w:gridSpan w:val="7"/>
            <w:tcBorders>
              <w:top w:val="nil"/>
              <w:left w:val="nil"/>
              <w:bottom w:val="nil"/>
              <w:right w:val="nil"/>
            </w:tcBorders>
            <w:shd w:val="clear" w:color="auto" w:fill="auto"/>
            <w:hideMark/>
          </w:tcPr>
          <w:p w14:paraId="7C9D1316" w14:textId="77777777" w:rsidR="000D5AFD" w:rsidRPr="00E3405A" w:rsidRDefault="000D5AFD" w:rsidP="000D5AFD">
            <w:pPr>
              <w:spacing w:line="480" w:lineRule="auto"/>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lang w:val="id-ID"/>
              </w:rPr>
              <w:t xml:space="preserve">: </w:t>
            </w:r>
            <w:r w:rsidRPr="00E3405A">
              <w:rPr>
                <w:rFonts w:ascii="Times New Roman" w:eastAsia="Times New Roman" w:hAnsi="Times New Roman" w:cs="Times New Roman"/>
                <w:color w:val="000000"/>
              </w:rPr>
              <w:t xml:space="preserve">Rancang Bangun Sistem Informasi Pemesanan Ruang </w:t>
            </w:r>
          </w:p>
          <w:p w14:paraId="30F21D9E" w14:textId="77777777" w:rsidR="000D5AFD" w:rsidRPr="00E3405A" w:rsidRDefault="000D5AFD" w:rsidP="000D5AFD">
            <w:pPr>
              <w:spacing w:line="480" w:lineRule="auto"/>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 Studi Kasus :  Universitas Respati Yogyakarta</w:t>
            </w:r>
            <w:r w:rsidRPr="00E3405A">
              <w:rPr>
                <w:rFonts w:ascii="Times New Roman" w:eastAsia="Times New Roman" w:hAnsi="Times New Roman" w:cs="Times New Roman"/>
                <w:color w:val="000000"/>
                <w:lang w:val="id-ID"/>
              </w:rPr>
              <w:t xml:space="preserve"> </w:t>
            </w:r>
            <w:r w:rsidRPr="00E3405A">
              <w:rPr>
                <w:rFonts w:ascii="Times New Roman" w:eastAsia="Times New Roman" w:hAnsi="Times New Roman" w:cs="Times New Roman"/>
                <w:color w:val="000000"/>
              </w:rPr>
              <w:t>)</w:t>
            </w:r>
          </w:p>
        </w:tc>
      </w:tr>
      <w:tr w:rsidR="000D5AFD" w:rsidRPr="00E3405A" w14:paraId="1CBFA49C" w14:textId="77777777" w:rsidTr="00400DC4">
        <w:trPr>
          <w:trHeight w:val="315"/>
        </w:trPr>
        <w:tc>
          <w:tcPr>
            <w:tcW w:w="2977" w:type="dxa"/>
            <w:tcBorders>
              <w:top w:val="nil"/>
              <w:left w:val="nil"/>
              <w:bottom w:val="nil"/>
              <w:right w:val="nil"/>
            </w:tcBorders>
            <w:shd w:val="clear" w:color="auto" w:fill="auto"/>
            <w:noWrap/>
            <w:vAlign w:val="bottom"/>
            <w:hideMark/>
          </w:tcPr>
          <w:p w14:paraId="30E4687E" w14:textId="77777777" w:rsidR="000D5AFD" w:rsidRPr="00E3405A" w:rsidRDefault="000D5AFD" w:rsidP="000D5AFD">
            <w:pPr>
              <w:spacing w:line="480" w:lineRule="auto"/>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Nama Peneliti</w:t>
            </w:r>
          </w:p>
        </w:tc>
        <w:tc>
          <w:tcPr>
            <w:tcW w:w="4273" w:type="dxa"/>
            <w:gridSpan w:val="6"/>
            <w:tcBorders>
              <w:top w:val="nil"/>
              <w:left w:val="nil"/>
              <w:bottom w:val="nil"/>
              <w:right w:val="nil"/>
            </w:tcBorders>
            <w:shd w:val="clear" w:color="auto" w:fill="auto"/>
            <w:noWrap/>
            <w:vAlign w:val="center"/>
            <w:hideMark/>
          </w:tcPr>
          <w:p w14:paraId="45897B12" w14:textId="77777777" w:rsidR="000D5AFD" w:rsidRPr="00E3405A" w:rsidRDefault="000D5AFD" w:rsidP="000D5AFD">
            <w:pPr>
              <w:spacing w:line="480" w:lineRule="auto"/>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 Lindung Siswanto, S.Kom., M.Eng</w:t>
            </w:r>
          </w:p>
        </w:tc>
        <w:tc>
          <w:tcPr>
            <w:tcW w:w="1822" w:type="dxa"/>
            <w:tcBorders>
              <w:top w:val="nil"/>
              <w:left w:val="nil"/>
              <w:bottom w:val="nil"/>
              <w:right w:val="nil"/>
            </w:tcBorders>
            <w:shd w:val="clear" w:color="auto" w:fill="auto"/>
            <w:noWrap/>
            <w:vAlign w:val="center"/>
            <w:hideMark/>
          </w:tcPr>
          <w:p w14:paraId="46433E73" w14:textId="77777777" w:rsidR="000D5AFD" w:rsidRPr="00E3405A" w:rsidRDefault="000D5AFD" w:rsidP="000D5AFD">
            <w:pPr>
              <w:spacing w:line="480" w:lineRule="auto"/>
              <w:jc w:val="both"/>
              <w:rPr>
                <w:rFonts w:ascii="Times New Roman" w:eastAsia="Times New Roman" w:hAnsi="Times New Roman" w:cs="Times New Roman"/>
                <w:color w:val="000000"/>
              </w:rPr>
            </w:pPr>
          </w:p>
        </w:tc>
      </w:tr>
      <w:tr w:rsidR="000D5AFD" w:rsidRPr="00E3405A" w14:paraId="1F15FD6A" w14:textId="77777777" w:rsidTr="00400DC4">
        <w:trPr>
          <w:trHeight w:val="315"/>
        </w:trPr>
        <w:tc>
          <w:tcPr>
            <w:tcW w:w="2977" w:type="dxa"/>
            <w:tcBorders>
              <w:top w:val="nil"/>
              <w:left w:val="nil"/>
              <w:bottom w:val="nil"/>
              <w:right w:val="nil"/>
            </w:tcBorders>
            <w:shd w:val="clear" w:color="auto" w:fill="auto"/>
            <w:noWrap/>
            <w:hideMark/>
          </w:tcPr>
          <w:p w14:paraId="7F1ABE8C" w14:textId="77777777" w:rsidR="000D5AFD" w:rsidRPr="00E3405A" w:rsidRDefault="000D5AFD" w:rsidP="000D5AFD">
            <w:pPr>
              <w:spacing w:line="480" w:lineRule="auto"/>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NIK</w:t>
            </w:r>
          </w:p>
        </w:tc>
        <w:tc>
          <w:tcPr>
            <w:tcW w:w="1559" w:type="dxa"/>
            <w:gridSpan w:val="3"/>
            <w:tcBorders>
              <w:top w:val="nil"/>
              <w:left w:val="nil"/>
              <w:bottom w:val="nil"/>
              <w:right w:val="nil"/>
            </w:tcBorders>
            <w:shd w:val="clear" w:color="auto" w:fill="auto"/>
            <w:noWrap/>
            <w:hideMark/>
          </w:tcPr>
          <w:p w14:paraId="400D04CF" w14:textId="77777777" w:rsidR="000D5AFD" w:rsidRPr="00E3405A" w:rsidRDefault="000D5AFD" w:rsidP="000D5AFD">
            <w:pPr>
              <w:spacing w:line="480" w:lineRule="auto"/>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 460105006</w:t>
            </w:r>
          </w:p>
        </w:tc>
        <w:tc>
          <w:tcPr>
            <w:tcW w:w="1163" w:type="dxa"/>
            <w:gridSpan w:val="2"/>
            <w:tcBorders>
              <w:top w:val="nil"/>
              <w:left w:val="nil"/>
              <w:bottom w:val="nil"/>
              <w:right w:val="nil"/>
            </w:tcBorders>
            <w:shd w:val="clear" w:color="auto" w:fill="auto"/>
            <w:noWrap/>
            <w:hideMark/>
          </w:tcPr>
          <w:p w14:paraId="4E7E4E18" w14:textId="77777777" w:rsidR="000D5AFD" w:rsidRPr="00E3405A" w:rsidRDefault="000D5AFD" w:rsidP="000D5AFD">
            <w:pPr>
              <w:spacing w:line="480" w:lineRule="auto"/>
              <w:jc w:val="both"/>
              <w:rPr>
                <w:rFonts w:ascii="Times New Roman" w:eastAsia="Times New Roman" w:hAnsi="Times New Roman" w:cs="Times New Roman"/>
                <w:color w:val="000000"/>
              </w:rPr>
            </w:pPr>
          </w:p>
        </w:tc>
        <w:tc>
          <w:tcPr>
            <w:tcW w:w="1551" w:type="dxa"/>
            <w:tcBorders>
              <w:top w:val="nil"/>
              <w:left w:val="nil"/>
              <w:bottom w:val="nil"/>
              <w:right w:val="nil"/>
            </w:tcBorders>
            <w:shd w:val="clear" w:color="auto" w:fill="auto"/>
            <w:noWrap/>
            <w:hideMark/>
          </w:tcPr>
          <w:p w14:paraId="5E86C0D7" w14:textId="77777777" w:rsidR="000D5AFD" w:rsidRPr="00E3405A" w:rsidRDefault="000D5AFD" w:rsidP="000D5AFD">
            <w:pPr>
              <w:spacing w:line="480" w:lineRule="auto"/>
              <w:jc w:val="both"/>
              <w:rPr>
                <w:rFonts w:ascii="Times New Roman" w:eastAsia="Times New Roman" w:hAnsi="Times New Roman" w:cs="Times New Roman"/>
              </w:rPr>
            </w:pPr>
          </w:p>
        </w:tc>
        <w:tc>
          <w:tcPr>
            <w:tcW w:w="1822" w:type="dxa"/>
            <w:tcBorders>
              <w:top w:val="nil"/>
              <w:left w:val="nil"/>
              <w:bottom w:val="nil"/>
              <w:right w:val="nil"/>
            </w:tcBorders>
            <w:shd w:val="clear" w:color="auto" w:fill="auto"/>
            <w:noWrap/>
            <w:hideMark/>
          </w:tcPr>
          <w:p w14:paraId="72A0D4F0" w14:textId="77777777" w:rsidR="000D5AFD" w:rsidRPr="00E3405A" w:rsidRDefault="000D5AFD" w:rsidP="000D5AFD">
            <w:pPr>
              <w:spacing w:line="480" w:lineRule="auto"/>
              <w:jc w:val="both"/>
              <w:rPr>
                <w:rFonts w:ascii="Times New Roman" w:eastAsia="Times New Roman" w:hAnsi="Times New Roman" w:cs="Times New Roman"/>
              </w:rPr>
            </w:pPr>
          </w:p>
        </w:tc>
      </w:tr>
      <w:tr w:rsidR="000D5AFD" w:rsidRPr="00E3405A" w14:paraId="117B1EB6" w14:textId="77777777" w:rsidTr="00400DC4">
        <w:trPr>
          <w:trHeight w:val="315"/>
        </w:trPr>
        <w:tc>
          <w:tcPr>
            <w:tcW w:w="2977" w:type="dxa"/>
            <w:tcBorders>
              <w:top w:val="nil"/>
              <w:left w:val="nil"/>
              <w:bottom w:val="nil"/>
              <w:right w:val="nil"/>
            </w:tcBorders>
            <w:shd w:val="clear" w:color="auto" w:fill="auto"/>
            <w:noWrap/>
            <w:vAlign w:val="bottom"/>
            <w:hideMark/>
          </w:tcPr>
          <w:p w14:paraId="29A799A9" w14:textId="77777777" w:rsidR="000D5AFD" w:rsidRPr="00E3405A" w:rsidRDefault="000D5AFD" w:rsidP="000D5AFD">
            <w:pPr>
              <w:spacing w:line="480" w:lineRule="auto"/>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Program Studi</w:t>
            </w:r>
          </w:p>
        </w:tc>
        <w:tc>
          <w:tcPr>
            <w:tcW w:w="4273" w:type="dxa"/>
            <w:gridSpan w:val="6"/>
            <w:tcBorders>
              <w:top w:val="nil"/>
              <w:left w:val="nil"/>
              <w:bottom w:val="nil"/>
              <w:right w:val="nil"/>
            </w:tcBorders>
            <w:shd w:val="clear" w:color="auto" w:fill="auto"/>
            <w:noWrap/>
            <w:vAlign w:val="bottom"/>
            <w:hideMark/>
          </w:tcPr>
          <w:p w14:paraId="1DBEAD2E" w14:textId="77777777" w:rsidR="000D5AFD" w:rsidRPr="00E3405A" w:rsidRDefault="000D5AFD" w:rsidP="000D5AFD">
            <w:pPr>
              <w:spacing w:line="480" w:lineRule="auto"/>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 Teknik Informatika</w:t>
            </w:r>
          </w:p>
        </w:tc>
        <w:tc>
          <w:tcPr>
            <w:tcW w:w="1822" w:type="dxa"/>
            <w:tcBorders>
              <w:top w:val="nil"/>
              <w:left w:val="nil"/>
              <w:bottom w:val="nil"/>
              <w:right w:val="nil"/>
            </w:tcBorders>
            <w:shd w:val="clear" w:color="auto" w:fill="auto"/>
            <w:noWrap/>
            <w:vAlign w:val="bottom"/>
            <w:hideMark/>
          </w:tcPr>
          <w:p w14:paraId="37068DCF" w14:textId="77777777" w:rsidR="000D5AFD" w:rsidRPr="00E3405A" w:rsidRDefault="000D5AFD" w:rsidP="000D5AFD">
            <w:pPr>
              <w:spacing w:line="480" w:lineRule="auto"/>
              <w:jc w:val="both"/>
              <w:rPr>
                <w:rFonts w:ascii="Times New Roman" w:eastAsia="Times New Roman" w:hAnsi="Times New Roman" w:cs="Times New Roman"/>
                <w:color w:val="000000"/>
              </w:rPr>
            </w:pPr>
          </w:p>
        </w:tc>
      </w:tr>
      <w:tr w:rsidR="000D5AFD" w:rsidRPr="00E3405A" w14:paraId="30A9D4B4" w14:textId="77777777" w:rsidTr="00400DC4">
        <w:trPr>
          <w:trHeight w:val="315"/>
        </w:trPr>
        <w:tc>
          <w:tcPr>
            <w:tcW w:w="2977" w:type="dxa"/>
            <w:tcBorders>
              <w:top w:val="nil"/>
              <w:left w:val="nil"/>
              <w:bottom w:val="nil"/>
              <w:right w:val="nil"/>
            </w:tcBorders>
            <w:shd w:val="clear" w:color="auto" w:fill="auto"/>
            <w:noWrap/>
            <w:vAlign w:val="bottom"/>
            <w:hideMark/>
          </w:tcPr>
          <w:p w14:paraId="3B55DDCC" w14:textId="77777777" w:rsidR="000D5AFD" w:rsidRPr="00E3405A" w:rsidRDefault="000D5AFD" w:rsidP="000D5AFD">
            <w:pPr>
              <w:spacing w:line="480" w:lineRule="auto"/>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Fakultas</w:t>
            </w:r>
          </w:p>
        </w:tc>
        <w:tc>
          <w:tcPr>
            <w:tcW w:w="4273" w:type="dxa"/>
            <w:gridSpan w:val="6"/>
            <w:tcBorders>
              <w:top w:val="nil"/>
              <w:left w:val="nil"/>
              <w:bottom w:val="nil"/>
              <w:right w:val="nil"/>
            </w:tcBorders>
            <w:shd w:val="clear" w:color="auto" w:fill="auto"/>
            <w:noWrap/>
            <w:vAlign w:val="bottom"/>
            <w:hideMark/>
          </w:tcPr>
          <w:p w14:paraId="682A9EFE" w14:textId="77777777" w:rsidR="000D5AFD" w:rsidRPr="00E3405A" w:rsidRDefault="000D5AFD" w:rsidP="000D5AFD">
            <w:pPr>
              <w:spacing w:line="480" w:lineRule="auto"/>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 Sains dan Teknologi</w:t>
            </w:r>
          </w:p>
        </w:tc>
        <w:tc>
          <w:tcPr>
            <w:tcW w:w="1822" w:type="dxa"/>
            <w:tcBorders>
              <w:top w:val="nil"/>
              <w:left w:val="nil"/>
              <w:bottom w:val="nil"/>
              <w:right w:val="nil"/>
            </w:tcBorders>
            <w:shd w:val="clear" w:color="auto" w:fill="auto"/>
            <w:noWrap/>
            <w:vAlign w:val="bottom"/>
            <w:hideMark/>
          </w:tcPr>
          <w:p w14:paraId="462265D7" w14:textId="77777777" w:rsidR="000D5AFD" w:rsidRPr="00E3405A" w:rsidRDefault="000D5AFD" w:rsidP="000D5AFD">
            <w:pPr>
              <w:spacing w:line="480" w:lineRule="auto"/>
              <w:jc w:val="both"/>
              <w:rPr>
                <w:rFonts w:ascii="Times New Roman" w:eastAsia="Times New Roman" w:hAnsi="Times New Roman" w:cs="Times New Roman"/>
                <w:color w:val="000000"/>
              </w:rPr>
            </w:pPr>
          </w:p>
        </w:tc>
      </w:tr>
      <w:tr w:rsidR="000D5AFD" w:rsidRPr="00E3405A" w14:paraId="5288F676" w14:textId="77777777" w:rsidTr="00400DC4">
        <w:trPr>
          <w:trHeight w:val="315"/>
        </w:trPr>
        <w:tc>
          <w:tcPr>
            <w:tcW w:w="2977" w:type="dxa"/>
            <w:tcBorders>
              <w:top w:val="nil"/>
              <w:left w:val="nil"/>
              <w:bottom w:val="nil"/>
              <w:right w:val="nil"/>
            </w:tcBorders>
            <w:shd w:val="clear" w:color="auto" w:fill="auto"/>
            <w:noWrap/>
            <w:vAlign w:val="bottom"/>
            <w:hideMark/>
          </w:tcPr>
          <w:p w14:paraId="7E51D0EF" w14:textId="77777777" w:rsidR="000D5AFD" w:rsidRPr="00E3405A" w:rsidRDefault="000D5AFD" w:rsidP="000D5AFD">
            <w:pPr>
              <w:spacing w:line="480" w:lineRule="auto"/>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Tahun Anggaran</w:t>
            </w:r>
          </w:p>
        </w:tc>
        <w:tc>
          <w:tcPr>
            <w:tcW w:w="4273" w:type="dxa"/>
            <w:gridSpan w:val="6"/>
            <w:tcBorders>
              <w:top w:val="nil"/>
              <w:left w:val="nil"/>
              <w:bottom w:val="nil"/>
              <w:right w:val="nil"/>
            </w:tcBorders>
            <w:shd w:val="clear" w:color="auto" w:fill="auto"/>
            <w:noWrap/>
            <w:vAlign w:val="bottom"/>
            <w:hideMark/>
          </w:tcPr>
          <w:p w14:paraId="23C94EF9" w14:textId="77777777" w:rsidR="000D5AFD" w:rsidRPr="00E3405A" w:rsidRDefault="000D5AFD" w:rsidP="000D5AFD">
            <w:pPr>
              <w:spacing w:line="480" w:lineRule="auto"/>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 2017</w:t>
            </w:r>
          </w:p>
        </w:tc>
        <w:tc>
          <w:tcPr>
            <w:tcW w:w="1822" w:type="dxa"/>
            <w:tcBorders>
              <w:top w:val="nil"/>
              <w:left w:val="nil"/>
              <w:bottom w:val="nil"/>
              <w:right w:val="nil"/>
            </w:tcBorders>
            <w:shd w:val="clear" w:color="auto" w:fill="auto"/>
            <w:noWrap/>
            <w:vAlign w:val="bottom"/>
            <w:hideMark/>
          </w:tcPr>
          <w:p w14:paraId="7CE75A87" w14:textId="77777777" w:rsidR="000D5AFD" w:rsidRPr="00E3405A" w:rsidRDefault="000D5AFD" w:rsidP="000D5AFD">
            <w:pPr>
              <w:spacing w:line="480" w:lineRule="auto"/>
              <w:jc w:val="both"/>
              <w:rPr>
                <w:rFonts w:ascii="Times New Roman" w:eastAsia="Times New Roman" w:hAnsi="Times New Roman" w:cs="Times New Roman"/>
                <w:color w:val="000000"/>
              </w:rPr>
            </w:pPr>
          </w:p>
        </w:tc>
      </w:tr>
      <w:tr w:rsidR="000D5AFD" w:rsidRPr="00E3405A" w14:paraId="471F6436" w14:textId="77777777" w:rsidTr="00400DC4">
        <w:trPr>
          <w:trHeight w:val="315"/>
        </w:trPr>
        <w:tc>
          <w:tcPr>
            <w:tcW w:w="2977" w:type="dxa"/>
            <w:tcBorders>
              <w:top w:val="nil"/>
              <w:left w:val="nil"/>
              <w:bottom w:val="nil"/>
              <w:right w:val="nil"/>
            </w:tcBorders>
            <w:shd w:val="clear" w:color="auto" w:fill="auto"/>
            <w:noWrap/>
            <w:vAlign w:val="bottom"/>
            <w:hideMark/>
          </w:tcPr>
          <w:p w14:paraId="6B63EBCD" w14:textId="77777777" w:rsidR="000D5AFD" w:rsidRPr="00E3405A" w:rsidRDefault="000D5AFD" w:rsidP="000D5AFD">
            <w:pPr>
              <w:spacing w:line="480" w:lineRule="auto"/>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Dana Penelitian</w:t>
            </w:r>
          </w:p>
        </w:tc>
        <w:tc>
          <w:tcPr>
            <w:tcW w:w="2459" w:type="dxa"/>
            <w:gridSpan w:val="4"/>
            <w:tcBorders>
              <w:top w:val="nil"/>
              <w:left w:val="nil"/>
              <w:bottom w:val="nil"/>
              <w:right w:val="nil"/>
            </w:tcBorders>
            <w:shd w:val="clear" w:color="auto" w:fill="auto"/>
            <w:noWrap/>
            <w:vAlign w:val="bottom"/>
            <w:hideMark/>
          </w:tcPr>
          <w:p w14:paraId="7359F6A1" w14:textId="77777777" w:rsidR="000D5AFD" w:rsidRPr="00E3405A" w:rsidRDefault="000D5AFD" w:rsidP="000D5AFD">
            <w:pPr>
              <w:spacing w:line="480" w:lineRule="auto"/>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lang w:val="id-ID"/>
              </w:rPr>
              <w:t>:</w:t>
            </w:r>
            <w:r w:rsidRPr="00E3405A">
              <w:rPr>
                <w:rFonts w:ascii="Times New Roman" w:eastAsia="Times New Roman" w:hAnsi="Times New Roman" w:cs="Times New Roman"/>
                <w:color w:val="000000"/>
              </w:rPr>
              <w:t xml:space="preserve"> Rp </w:t>
            </w:r>
            <w:r w:rsidRPr="00E3405A">
              <w:rPr>
                <w:rFonts w:ascii="Times New Roman" w:eastAsia="Times New Roman" w:hAnsi="Times New Roman" w:cs="Times New Roman"/>
                <w:color w:val="000000"/>
                <w:lang w:val="id-ID"/>
              </w:rPr>
              <w:t xml:space="preserve"> </w:t>
            </w:r>
            <w:r w:rsidRPr="00E3405A">
              <w:rPr>
                <w:rFonts w:ascii="Times New Roman" w:eastAsia="Times New Roman" w:hAnsi="Times New Roman" w:cs="Times New Roman"/>
                <w:color w:val="000000"/>
              </w:rPr>
              <w:t>5</w:t>
            </w:r>
            <w:r w:rsidRPr="00E3405A">
              <w:rPr>
                <w:rFonts w:ascii="Times New Roman" w:eastAsia="Times New Roman" w:hAnsi="Times New Roman" w:cs="Times New Roman"/>
                <w:color w:val="000000"/>
                <w:lang w:val="id-ID"/>
              </w:rPr>
              <w:t>.</w:t>
            </w:r>
            <w:r w:rsidRPr="00E3405A">
              <w:rPr>
                <w:rFonts w:ascii="Times New Roman" w:eastAsia="Times New Roman" w:hAnsi="Times New Roman" w:cs="Times New Roman"/>
                <w:color w:val="000000"/>
              </w:rPr>
              <w:t>000</w:t>
            </w:r>
            <w:r w:rsidRPr="00E3405A">
              <w:rPr>
                <w:rFonts w:ascii="Times New Roman" w:eastAsia="Times New Roman" w:hAnsi="Times New Roman" w:cs="Times New Roman"/>
                <w:color w:val="000000"/>
                <w:lang w:val="id-ID"/>
              </w:rPr>
              <w:t>.</w:t>
            </w:r>
            <w:r w:rsidRPr="00E3405A">
              <w:rPr>
                <w:rFonts w:ascii="Times New Roman" w:eastAsia="Times New Roman" w:hAnsi="Times New Roman" w:cs="Times New Roman"/>
                <w:color w:val="000000"/>
              </w:rPr>
              <w:t>000</w:t>
            </w:r>
            <w:r w:rsidRPr="00E3405A">
              <w:rPr>
                <w:rFonts w:ascii="Times New Roman" w:eastAsia="Times New Roman" w:hAnsi="Times New Roman" w:cs="Times New Roman"/>
                <w:color w:val="000000"/>
                <w:lang w:val="id-ID"/>
              </w:rPr>
              <w:t>,-</w:t>
            </w:r>
            <w:r w:rsidRPr="00E3405A">
              <w:rPr>
                <w:rFonts w:ascii="Times New Roman" w:eastAsia="Times New Roman" w:hAnsi="Times New Roman" w:cs="Times New Roman"/>
                <w:color w:val="000000"/>
              </w:rPr>
              <w:t xml:space="preserve"> </w:t>
            </w:r>
          </w:p>
        </w:tc>
        <w:tc>
          <w:tcPr>
            <w:tcW w:w="1814" w:type="dxa"/>
            <w:gridSpan w:val="2"/>
            <w:tcBorders>
              <w:top w:val="nil"/>
              <w:left w:val="nil"/>
              <w:bottom w:val="nil"/>
              <w:right w:val="nil"/>
            </w:tcBorders>
            <w:shd w:val="clear" w:color="auto" w:fill="auto"/>
            <w:noWrap/>
            <w:vAlign w:val="bottom"/>
            <w:hideMark/>
          </w:tcPr>
          <w:p w14:paraId="5D5772B3" w14:textId="77777777" w:rsidR="000D5AFD" w:rsidRPr="00E3405A" w:rsidRDefault="000D5AFD" w:rsidP="000D5AFD">
            <w:pPr>
              <w:spacing w:line="480" w:lineRule="auto"/>
              <w:jc w:val="both"/>
              <w:rPr>
                <w:rFonts w:ascii="Times New Roman" w:eastAsia="Times New Roman" w:hAnsi="Times New Roman" w:cs="Times New Roman"/>
                <w:color w:val="000000"/>
              </w:rPr>
            </w:pPr>
          </w:p>
        </w:tc>
        <w:tc>
          <w:tcPr>
            <w:tcW w:w="1822" w:type="dxa"/>
            <w:tcBorders>
              <w:top w:val="nil"/>
              <w:left w:val="nil"/>
              <w:bottom w:val="nil"/>
              <w:right w:val="nil"/>
            </w:tcBorders>
            <w:shd w:val="clear" w:color="auto" w:fill="auto"/>
            <w:noWrap/>
            <w:vAlign w:val="bottom"/>
            <w:hideMark/>
          </w:tcPr>
          <w:p w14:paraId="7ED832BC" w14:textId="77777777" w:rsidR="000D5AFD" w:rsidRPr="00E3405A" w:rsidRDefault="000D5AFD" w:rsidP="000D5AFD">
            <w:pPr>
              <w:spacing w:line="480" w:lineRule="auto"/>
              <w:jc w:val="both"/>
              <w:rPr>
                <w:rFonts w:ascii="Times New Roman" w:eastAsia="Times New Roman" w:hAnsi="Times New Roman" w:cs="Times New Roman"/>
              </w:rPr>
            </w:pPr>
          </w:p>
        </w:tc>
      </w:tr>
      <w:tr w:rsidR="000D5AFD" w:rsidRPr="00E3405A" w14:paraId="114C5CD4" w14:textId="77777777" w:rsidTr="00400DC4">
        <w:trPr>
          <w:trHeight w:val="315"/>
        </w:trPr>
        <w:tc>
          <w:tcPr>
            <w:tcW w:w="2977" w:type="dxa"/>
            <w:tcBorders>
              <w:top w:val="nil"/>
              <w:left w:val="nil"/>
              <w:bottom w:val="nil"/>
              <w:right w:val="nil"/>
            </w:tcBorders>
            <w:shd w:val="clear" w:color="auto" w:fill="auto"/>
            <w:noWrap/>
            <w:vAlign w:val="bottom"/>
            <w:hideMark/>
          </w:tcPr>
          <w:p w14:paraId="1A5446A8" w14:textId="77777777" w:rsidR="000D5AFD" w:rsidRPr="00E3405A" w:rsidRDefault="000D5AFD" w:rsidP="000D5AFD">
            <w:pPr>
              <w:spacing w:line="480" w:lineRule="auto"/>
              <w:jc w:val="both"/>
              <w:rPr>
                <w:rFonts w:ascii="Times New Roman" w:eastAsia="Times New Roman" w:hAnsi="Times New Roman" w:cs="Times New Roman"/>
              </w:rPr>
            </w:pPr>
          </w:p>
        </w:tc>
        <w:tc>
          <w:tcPr>
            <w:tcW w:w="1296" w:type="dxa"/>
            <w:gridSpan w:val="2"/>
            <w:tcBorders>
              <w:top w:val="nil"/>
              <w:left w:val="nil"/>
              <w:bottom w:val="nil"/>
              <w:right w:val="nil"/>
            </w:tcBorders>
            <w:shd w:val="clear" w:color="auto" w:fill="auto"/>
            <w:noWrap/>
            <w:vAlign w:val="bottom"/>
            <w:hideMark/>
          </w:tcPr>
          <w:p w14:paraId="2E27691C" w14:textId="77777777" w:rsidR="000D5AFD" w:rsidRPr="00E3405A" w:rsidRDefault="000D5AFD" w:rsidP="000D5AFD">
            <w:pPr>
              <w:spacing w:line="480" w:lineRule="auto"/>
              <w:jc w:val="both"/>
              <w:rPr>
                <w:rFonts w:ascii="Times New Roman" w:eastAsia="Times New Roman" w:hAnsi="Times New Roman" w:cs="Times New Roman"/>
              </w:rPr>
            </w:pPr>
          </w:p>
        </w:tc>
        <w:tc>
          <w:tcPr>
            <w:tcW w:w="1163" w:type="dxa"/>
            <w:gridSpan w:val="2"/>
            <w:tcBorders>
              <w:top w:val="nil"/>
              <w:left w:val="nil"/>
              <w:bottom w:val="nil"/>
              <w:right w:val="nil"/>
            </w:tcBorders>
            <w:shd w:val="clear" w:color="auto" w:fill="auto"/>
            <w:noWrap/>
            <w:vAlign w:val="bottom"/>
            <w:hideMark/>
          </w:tcPr>
          <w:p w14:paraId="38F814FD" w14:textId="77777777" w:rsidR="000D5AFD" w:rsidRPr="00E3405A" w:rsidRDefault="000D5AFD" w:rsidP="000D5AFD">
            <w:pPr>
              <w:spacing w:line="480" w:lineRule="auto"/>
              <w:jc w:val="both"/>
              <w:rPr>
                <w:rFonts w:ascii="Times New Roman" w:eastAsia="Times New Roman" w:hAnsi="Times New Roman" w:cs="Times New Roman"/>
              </w:rPr>
            </w:pPr>
          </w:p>
        </w:tc>
        <w:tc>
          <w:tcPr>
            <w:tcW w:w="1814" w:type="dxa"/>
            <w:gridSpan w:val="2"/>
            <w:tcBorders>
              <w:top w:val="nil"/>
              <w:left w:val="nil"/>
              <w:bottom w:val="nil"/>
              <w:right w:val="nil"/>
            </w:tcBorders>
            <w:shd w:val="clear" w:color="auto" w:fill="auto"/>
            <w:noWrap/>
            <w:vAlign w:val="bottom"/>
            <w:hideMark/>
          </w:tcPr>
          <w:p w14:paraId="204A0222" w14:textId="77777777" w:rsidR="000D5AFD" w:rsidRPr="00E3405A" w:rsidRDefault="000D5AFD" w:rsidP="000D5AFD">
            <w:pPr>
              <w:spacing w:line="480" w:lineRule="auto"/>
              <w:jc w:val="both"/>
              <w:rPr>
                <w:rFonts w:ascii="Times New Roman" w:eastAsia="Times New Roman" w:hAnsi="Times New Roman" w:cs="Times New Roman"/>
              </w:rPr>
            </w:pPr>
          </w:p>
        </w:tc>
        <w:tc>
          <w:tcPr>
            <w:tcW w:w="1822" w:type="dxa"/>
            <w:tcBorders>
              <w:top w:val="nil"/>
              <w:left w:val="nil"/>
              <w:bottom w:val="nil"/>
              <w:right w:val="nil"/>
            </w:tcBorders>
            <w:shd w:val="clear" w:color="auto" w:fill="auto"/>
            <w:noWrap/>
            <w:vAlign w:val="bottom"/>
            <w:hideMark/>
          </w:tcPr>
          <w:p w14:paraId="52408C1F" w14:textId="77777777" w:rsidR="000D5AFD" w:rsidRPr="00E3405A" w:rsidRDefault="000D5AFD" w:rsidP="000D5AFD">
            <w:pPr>
              <w:spacing w:line="480" w:lineRule="auto"/>
              <w:jc w:val="both"/>
              <w:rPr>
                <w:rFonts w:ascii="Times New Roman" w:eastAsia="Times New Roman" w:hAnsi="Times New Roman" w:cs="Times New Roman"/>
              </w:rPr>
            </w:pPr>
          </w:p>
        </w:tc>
      </w:tr>
      <w:tr w:rsidR="000D5AFD" w:rsidRPr="00E3405A" w14:paraId="2CC3C9C6" w14:textId="77777777" w:rsidTr="00400DC4">
        <w:trPr>
          <w:trHeight w:val="315"/>
        </w:trPr>
        <w:tc>
          <w:tcPr>
            <w:tcW w:w="9072" w:type="dxa"/>
            <w:gridSpan w:val="8"/>
            <w:tcBorders>
              <w:top w:val="nil"/>
              <w:left w:val="nil"/>
              <w:bottom w:val="nil"/>
              <w:right w:val="nil"/>
            </w:tcBorders>
            <w:shd w:val="clear" w:color="auto" w:fill="auto"/>
            <w:noWrap/>
            <w:vAlign w:val="bottom"/>
            <w:hideMark/>
          </w:tcPr>
          <w:p w14:paraId="3991E325" w14:textId="77777777" w:rsidR="000D5AFD" w:rsidRPr="00E3405A" w:rsidRDefault="000D5AFD" w:rsidP="00400DC4">
            <w:pPr>
              <w:jc w:val="both"/>
              <w:rPr>
                <w:rFonts w:ascii="Times New Roman" w:eastAsia="Times New Roman" w:hAnsi="Times New Roman" w:cs="Times New Roman"/>
              </w:rPr>
            </w:pPr>
            <w:r w:rsidRPr="00E3405A">
              <w:rPr>
                <w:rFonts w:ascii="Times New Roman" w:eastAsia="Times New Roman" w:hAnsi="Times New Roman" w:cs="Times New Roman"/>
                <w:bCs/>
                <w:color w:val="000000"/>
              </w:rPr>
              <w:t>1. HONOR OUPUT KEGIATAN</w:t>
            </w:r>
          </w:p>
        </w:tc>
      </w:tr>
      <w:tr w:rsidR="000D5AFD" w:rsidRPr="00E3405A" w14:paraId="33328F4C" w14:textId="77777777" w:rsidTr="00400DC4">
        <w:trPr>
          <w:trHeight w:val="315"/>
        </w:trPr>
        <w:tc>
          <w:tcPr>
            <w:tcW w:w="311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2087C5" w14:textId="77777777" w:rsidR="000D5AFD" w:rsidRPr="00E3405A" w:rsidRDefault="000D5AFD" w:rsidP="00400DC4">
            <w:pPr>
              <w:jc w:val="both"/>
              <w:rPr>
                <w:rFonts w:ascii="Times New Roman" w:eastAsia="Times New Roman" w:hAnsi="Times New Roman" w:cs="Times New Roman"/>
                <w:bCs/>
                <w:color w:val="000000"/>
              </w:rPr>
            </w:pPr>
            <w:r w:rsidRPr="00E3405A">
              <w:rPr>
                <w:rFonts w:ascii="Times New Roman" w:eastAsia="Times New Roman" w:hAnsi="Times New Roman" w:cs="Times New Roman"/>
                <w:bCs/>
                <w:color w:val="000000"/>
              </w:rPr>
              <w:t>Item Honor</w:t>
            </w:r>
          </w:p>
        </w:tc>
        <w:tc>
          <w:tcPr>
            <w:tcW w:w="1154" w:type="dxa"/>
            <w:tcBorders>
              <w:top w:val="single" w:sz="4" w:space="0" w:color="auto"/>
              <w:left w:val="nil"/>
              <w:bottom w:val="single" w:sz="4" w:space="0" w:color="auto"/>
              <w:right w:val="single" w:sz="4" w:space="0" w:color="auto"/>
            </w:tcBorders>
            <w:shd w:val="clear" w:color="auto" w:fill="auto"/>
            <w:noWrap/>
            <w:vAlign w:val="bottom"/>
            <w:hideMark/>
          </w:tcPr>
          <w:p w14:paraId="71057E69" w14:textId="77777777" w:rsidR="000D5AFD" w:rsidRPr="00E3405A" w:rsidRDefault="000D5AFD" w:rsidP="00400DC4">
            <w:pPr>
              <w:jc w:val="both"/>
              <w:rPr>
                <w:rFonts w:ascii="Times New Roman" w:eastAsia="Times New Roman" w:hAnsi="Times New Roman" w:cs="Times New Roman"/>
                <w:bCs/>
                <w:color w:val="000000"/>
              </w:rPr>
            </w:pPr>
            <w:r w:rsidRPr="00E3405A">
              <w:rPr>
                <w:rFonts w:ascii="Times New Roman" w:eastAsia="Times New Roman" w:hAnsi="Times New Roman" w:cs="Times New Roman"/>
                <w:bCs/>
                <w:color w:val="000000"/>
              </w:rPr>
              <w:t>Volume</w:t>
            </w:r>
          </w:p>
        </w:tc>
        <w:tc>
          <w:tcPr>
            <w:tcW w:w="1163" w:type="dxa"/>
            <w:gridSpan w:val="2"/>
            <w:tcBorders>
              <w:top w:val="single" w:sz="4" w:space="0" w:color="auto"/>
              <w:left w:val="nil"/>
              <w:bottom w:val="single" w:sz="4" w:space="0" w:color="auto"/>
              <w:right w:val="single" w:sz="4" w:space="0" w:color="auto"/>
            </w:tcBorders>
            <w:shd w:val="clear" w:color="auto" w:fill="auto"/>
            <w:noWrap/>
            <w:vAlign w:val="bottom"/>
            <w:hideMark/>
          </w:tcPr>
          <w:p w14:paraId="7ACF6712" w14:textId="77777777" w:rsidR="000D5AFD" w:rsidRPr="00E3405A" w:rsidRDefault="000D5AFD" w:rsidP="00400DC4">
            <w:pPr>
              <w:jc w:val="both"/>
              <w:rPr>
                <w:rFonts w:ascii="Times New Roman" w:eastAsia="Times New Roman" w:hAnsi="Times New Roman" w:cs="Times New Roman"/>
                <w:bCs/>
                <w:color w:val="000000"/>
              </w:rPr>
            </w:pPr>
            <w:r w:rsidRPr="00E3405A">
              <w:rPr>
                <w:rFonts w:ascii="Times New Roman" w:eastAsia="Times New Roman" w:hAnsi="Times New Roman" w:cs="Times New Roman"/>
                <w:bCs/>
                <w:color w:val="000000"/>
              </w:rPr>
              <w:t>Satuan</w:t>
            </w:r>
          </w:p>
        </w:tc>
        <w:tc>
          <w:tcPr>
            <w:tcW w:w="1814" w:type="dxa"/>
            <w:gridSpan w:val="2"/>
            <w:tcBorders>
              <w:top w:val="single" w:sz="4" w:space="0" w:color="auto"/>
              <w:left w:val="nil"/>
              <w:bottom w:val="single" w:sz="4" w:space="0" w:color="auto"/>
              <w:right w:val="single" w:sz="4" w:space="0" w:color="auto"/>
            </w:tcBorders>
            <w:shd w:val="clear" w:color="auto" w:fill="auto"/>
            <w:noWrap/>
            <w:vAlign w:val="bottom"/>
            <w:hideMark/>
          </w:tcPr>
          <w:p w14:paraId="01B21128" w14:textId="77777777" w:rsidR="000D5AFD" w:rsidRPr="00E3405A" w:rsidRDefault="000D5AFD" w:rsidP="00400DC4">
            <w:pPr>
              <w:jc w:val="both"/>
              <w:rPr>
                <w:rFonts w:ascii="Times New Roman" w:eastAsia="Times New Roman" w:hAnsi="Times New Roman" w:cs="Times New Roman"/>
                <w:bCs/>
                <w:color w:val="000000"/>
              </w:rPr>
            </w:pPr>
            <w:r w:rsidRPr="00E3405A">
              <w:rPr>
                <w:rFonts w:ascii="Times New Roman" w:eastAsia="Times New Roman" w:hAnsi="Times New Roman" w:cs="Times New Roman"/>
                <w:bCs/>
                <w:color w:val="000000"/>
              </w:rPr>
              <w:t>Honor/Jam</w:t>
            </w:r>
          </w:p>
        </w:tc>
        <w:tc>
          <w:tcPr>
            <w:tcW w:w="1822" w:type="dxa"/>
            <w:tcBorders>
              <w:top w:val="single" w:sz="4" w:space="0" w:color="auto"/>
              <w:left w:val="nil"/>
              <w:bottom w:val="single" w:sz="4" w:space="0" w:color="auto"/>
              <w:right w:val="single" w:sz="4" w:space="0" w:color="auto"/>
            </w:tcBorders>
            <w:shd w:val="clear" w:color="auto" w:fill="auto"/>
            <w:noWrap/>
            <w:vAlign w:val="bottom"/>
            <w:hideMark/>
          </w:tcPr>
          <w:p w14:paraId="2748E980" w14:textId="77777777" w:rsidR="000D5AFD" w:rsidRPr="00E3405A" w:rsidRDefault="000D5AFD" w:rsidP="00400DC4">
            <w:pPr>
              <w:jc w:val="both"/>
              <w:rPr>
                <w:rFonts w:ascii="Times New Roman" w:eastAsia="Times New Roman" w:hAnsi="Times New Roman" w:cs="Times New Roman"/>
                <w:bCs/>
                <w:color w:val="000000"/>
              </w:rPr>
            </w:pPr>
            <w:r w:rsidRPr="00E3405A">
              <w:rPr>
                <w:rFonts w:ascii="Times New Roman" w:eastAsia="Times New Roman" w:hAnsi="Times New Roman" w:cs="Times New Roman"/>
                <w:bCs/>
                <w:color w:val="000000"/>
              </w:rPr>
              <w:t xml:space="preserve">Total </w:t>
            </w:r>
          </w:p>
        </w:tc>
      </w:tr>
      <w:tr w:rsidR="000D5AFD" w:rsidRPr="00E3405A" w14:paraId="41F3C3F4" w14:textId="77777777" w:rsidTr="00400DC4">
        <w:trPr>
          <w:trHeight w:val="315"/>
        </w:trPr>
        <w:tc>
          <w:tcPr>
            <w:tcW w:w="3119" w:type="dxa"/>
            <w:gridSpan w:val="2"/>
            <w:tcBorders>
              <w:top w:val="nil"/>
              <w:left w:val="single" w:sz="4" w:space="0" w:color="auto"/>
              <w:bottom w:val="single" w:sz="4" w:space="0" w:color="auto"/>
              <w:right w:val="single" w:sz="4" w:space="0" w:color="auto"/>
            </w:tcBorders>
            <w:shd w:val="clear" w:color="auto" w:fill="auto"/>
            <w:noWrap/>
            <w:vAlign w:val="bottom"/>
            <w:hideMark/>
          </w:tcPr>
          <w:p w14:paraId="35B01F24"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Honorarium Analysis Sistem</w:t>
            </w:r>
          </w:p>
        </w:tc>
        <w:tc>
          <w:tcPr>
            <w:tcW w:w="1154" w:type="dxa"/>
            <w:tcBorders>
              <w:top w:val="nil"/>
              <w:left w:val="nil"/>
              <w:bottom w:val="single" w:sz="4" w:space="0" w:color="auto"/>
              <w:right w:val="single" w:sz="4" w:space="0" w:color="auto"/>
            </w:tcBorders>
            <w:shd w:val="clear" w:color="auto" w:fill="auto"/>
            <w:noWrap/>
            <w:vAlign w:val="bottom"/>
            <w:hideMark/>
          </w:tcPr>
          <w:p w14:paraId="40A77B53"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16</w:t>
            </w:r>
          </w:p>
        </w:tc>
        <w:tc>
          <w:tcPr>
            <w:tcW w:w="1163" w:type="dxa"/>
            <w:gridSpan w:val="2"/>
            <w:tcBorders>
              <w:top w:val="nil"/>
              <w:left w:val="nil"/>
              <w:bottom w:val="single" w:sz="4" w:space="0" w:color="auto"/>
              <w:right w:val="single" w:sz="4" w:space="0" w:color="auto"/>
            </w:tcBorders>
            <w:shd w:val="clear" w:color="auto" w:fill="auto"/>
            <w:noWrap/>
            <w:vAlign w:val="bottom"/>
            <w:hideMark/>
          </w:tcPr>
          <w:p w14:paraId="7432F16C"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Jam</w:t>
            </w:r>
          </w:p>
        </w:tc>
        <w:tc>
          <w:tcPr>
            <w:tcW w:w="1814" w:type="dxa"/>
            <w:gridSpan w:val="2"/>
            <w:tcBorders>
              <w:top w:val="nil"/>
              <w:left w:val="nil"/>
              <w:bottom w:val="single" w:sz="4" w:space="0" w:color="auto"/>
              <w:right w:val="single" w:sz="4" w:space="0" w:color="auto"/>
            </w:tcBorders>
            <w:shd w:val="clear" w:color="auto" w:fill="auto"/>
            <w:noWrap/>
            <w:vAlign w:val="bottom"/>
            <w:hideMark/>
          </w:tcPr>
          <w:p w14:paraId="6164A701"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 xml:space="preserve"> Rp        65,000 </w:t>
            </w:r>
          </w:p>
        </w:tc>
        <w:tc>
          <w:tcPr>
            <w:tcW w:w="1822" w:type="dxa"/>
            <w:tcBorders>
              <w:top w:val="nil"/>
              <w:left w:val="nil"/>
              <w:bottom w:val="single" w:sz="4" w:space="0" w:color="auto"/>
              <w:right w:val="single" w:sz="4" w:space="0" w:color="auto"/>
            </w:tcBorders>
            <w:shd w:val="clear" w:color="auto" w:fill="auto"/>
            <w:noWrap/>
            <w:vAlign w:val="bottom"/>
            <w:hideMark/>
          </w:tcPr>
          <w:p w14:paraId="6D67CB6B"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 xml:space="preserve"> Rp   1,040,000 </w:t>
            </w:r>
          </w:p>
        </w:tc>
      </w:tr>
      <w:tr w:rsidR="000D5AFD" w:rsidRPr="00E3405A" w14:paraId="539AB9AE" w14:textId="77777777" w:rsidTr="00400DC4">
        <w:trPr>
          <w:trHeight w:val="315"/>
        </w:trPr>
        <w:tc>
          <w:tcPr>
            <w:tcW w:w="3119" w:type="dxa"/>
            <w:gridSpan w:val="2"/>
            <w:tcBorders>
              <w:top w:val="nil"/>
              <w:left w:val="single" w:sz="4" w:space="0" w:color="auto"/>
              <w:bottom w:val="single" w:sz="4" w:space="0" w:color="auto"/>
              <w:right w:val="single" w:sz="4" w:space="0" w:color="auto"/>
            </w:tcBorders>
            <w:shd w:val="clear" w:color="auto" w:fill="auto"/>
            <w:noWrap/>
            <w:vAlign w:val="bottom"/>
            <w:hideMark/>
          </w:tcPr>
          <w:p w14:paraId="3FB139B0"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Honorarium Programmer</w:t>
            </w:r>
          </w:p>
        </w:tc>
        <w:tc>
          <w:tcPr>
            <w:tcW w:w="1154" w:type="dxa"/>
            <w:tcBorders>
              <w:top w:val="nil"/>
              <w:left w:val="nil"/>
              <w:bottom w:val="single" w:sz="4" w:space="0" w:color="auto"/>
              <w:right w:val="single" w:sz="4" w:space="0" w:color="auto"/>
            </w:tcBorders>
            <w:shd w:val="clear" w:color="auto" w:fill="auto"/>
            <w:noWrap/>
            <w:vAlign w:val="bottom"/>
            <w:hideMark/>
          </w:tcPr>
          <w:p w14:paraId="0CFEEACF"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16</w:t>
            </w:r>
          </w:p>
        </w:tc>
        <w:tc>
          <w:tcPr>
            <w:tcW w:w="1163" w:type="dxa"/>
            <w:gridSpan w:val="2"/>
            <w:tcBorders>
              <w:top w:val="nil"/>
              <w:left w:val="nil"/>
              <w:bottom w:val="single" w:sz="4" w:space="0" w:color="auto"/>
              <w:right w:val="single" w:sz="4" w:space="0" w:color="auto"/>
            </w:tcBorders>
            <w:shd w:val="clear" w:color="auto" w:fill="auto"/>
            <w:noWrap/>
            <w:vAlign w:val="bottom"/>
            <w:hideMark/>
          </w:tcPr>
          <w:p w14:paraId="2A82C0D2"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Jam</w:t>
            </w:r>
          </w:p>
        </w:tc>
        <w:tc>
          <w:tcPr>
            <w:tcW w:w="1814" w:type="dxa"/>
            <w:gridSpan w:val="2"/>
            <w:tcBorders>
              <w:top w:val="nil"/>
              <w:left w:val="nil"/>
              <w:bottom w:val="single" w:sz="4" w:space="0" w:color="auto"/>
              <w:right w:val="single" w:sz="4" w:space="0" w:color="auto"/>
            </w:tcBorders>
            <w:shd w:val="clear" w:color="auto" w:fill="auto"/>
            <w:noWrap/>
            <w:vAlign w:val="bottom"/>
            <w:hideMark/>
          </w:tcPr>
          <w:p w14:paraId="752C05E9"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 xml:space="preserve"> Rp        50,000 </w:t>
            </w:r>
          </w:p>
        </w:tc>
        <w:tc>
          <w:tcPr>
            <w:tcW w:w="1822" w:type="dxa"/>
            <w:tcBorders>
              <w:top w:val="nil"/>
              <w:left w:val="nil"/>
              <w:bottom w:val="single" w:sz="4" w:space="0" w:color="auto"/>
              <w:right w:val="single" w:sz="4" w:space="0" w:color="auto"/>
            </w:tcBorders>
            <w:shd w:val="clear" w:color="auto" w:fill="auto"/>
            <w:noWrap/>
            <w:vAlign w:val="bottom"/>
            <w:hideMark/>
          </w:tcPr>
          <w:p w14:paraId="34EBC2BE"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 xml:space="preserve"> Rp      800,000 </w:t>
            </w:r>
          </w:p>
        </w:tc>
      </w:tr>
      <w:tr w:rsidR="000D5AFD" w:rsidRPr="00E3405A" w14:paraId="5216B015" w14:textId="77777777" w:rsidTr="00400DC4">
        <w:trPr>
          <w:trHeight w:val="315"/>
        </w:trPr>
        <w:tc>
          <w:tcPr>
            <w:tcW w:w="7250"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1D22D10"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Sub Total</w:t>
            </w:r>
          </w:p>
        </w:tc>
        <w:tc>
          <w:tcPr>
            <w:tcW w:w="1822" w:type="dxa"/>
            <w:tcBorders>
              <w:top w:val="nil"/>
              <w:left w:val="nil"/>
              <w:bottom w:val="single" w:sz="4" w:space="0" w:color="auto"/>
              <w:right w:val="single" w:sz="4" w:space="0" w:color="auto"/>
            </w:tcBorders>
            <w:shd w:val="clear" w:color="auto" w:fill="auto"/>
            <w:noWrap/>
            <w:vAlign w:val="bottom"/>
            <w:hideMark/>
          </w:tcPr>
          <w:p w14:paraId="2717AB63"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 xml:space="preserve"> Rp   1,840,000 </w:t>
            </w:r>
          </w:p>
        </w:tc>
      </w:tr>
      <w:tr w:rsidR="000D5AFD" w:rsidRPr="00E3405A" w14:paraId="31DEDB09" w14:textId="77777777" w:rsidTr="00400DC4">
        <w:trPr>
          <w:trHeight w:val="315"/>
        </w:trPr>
        <w:tc>
          <w:tcPr>
            <w:tcW w:w="2977" w:type="dxa"/>
            <w:tcBorders>
              <w:top w:val="nil"/>
              <w:left w:val="nil"/>
              <w:bottom w:val="nil"/>
              <w:right w:val="nil"/>
            </w:tcBorders>
            <w:shd w:val="clear" w:color="auto" w:fill="auto"/>
            <w:noWrap/>
            <w:vAlign w:val="bottom"/>
            <w:hideMark/>
          </w:tcPr>
          <w:p w14:paraId="4B6DFB88" w14:textId="77777777" w:rsidR="000D5AFD" w:rsidRPr="00E3405A" w:rsidRDefault="000D5AFD" w:rsidP="00400DC4">
            <w:pPr>
              <w:jc w:val="both"/>
              <w:rPr>
                <w:rFonts w:ascii="Times New Roman" w:eastAsia="Times New Roman" w:hAnsi="Times New Roman" w:cs="Times New Roman"/>
                <w:color w:val="000000"/>
              </w:rPr>
            </w:pPr>
          </w:p>
        </w:tc>
        <w:tc>
          <w:tcPr>
            <w:tcW w:w="1296" w:type="dxa"/>
            <w:gridSpan w:val="2"/>
            <w:tcBorders>
              <w:top w:val="nil"/>
              <w:left w:val="nil"/>
              <w:bottom w:val="nil"/>
              <w:right w:val="nil"/>
            </w:tcBorders>
            <w:shd w:val="clear" w:color="auto" w:fill="auto"/>
            <w:noWrap/>
            <w:vAlign w:val="bottom"/>
            <w:hideMark/>
          </w:tcPr>
          <w:p w14:paraId="55576B71" w14:textId="77777777" w:rsidR="000D5AFD" w:rsidRPr="00E3405A" w:rsidRDefault="000D5AFD" w:rsidP="00400DC4">
            <w:pPr>
              <w:jc w:val="both"/>
              <w:rPr>
                <w:rFonts w:ascii="Times New Roman" w:eastAsia="Times New Roman" w:hAnsi="Times New Roman" w:cs="Times New Roman"/>
              </w:rPr>
            </w:pPr>
          </w:p>
        </w:tc>
        <w:tc>
          <w:tcPr>
            <w:tcW w:w="1163" w:type="dxa"/>
            <w:gridSpan w:val="2"/>
            <w:tcBorders>
              <w:top w:val="nil"/>
              <w:left w:val="nil"/>
              <w:bottom w:val="nil"/>
              <w:right w:val="nil"/>
            </w:tcBorders>
            <w:shd w:val="clear" w:color="auto" w:fill="auto"/>
            <w:noWrap/>
            <w:vAlign w:val="bottom"/>
            <w:hideMark/>
          </w:tcPr>
          <w:p w14:paraId="15C1C27E" w14:textId="77777777" w:rsidR="000D5AFD" w:rsidRPr="00E3405A" w:rsidRDefault="000D5AFD" w:rsidP="00400DC4">
            <w:pPr>
              <w:jc w:val="both"/>
              <w:rPr>
                <w:rFonts w:ascii="Times New Roman" w:eastAsia="Times New Roman" w:hAnsi="Times New Roman" w:cs="Times New Roman"/>
              </w:rPr>
            </w:pPr>
          </w:p>
        </w:tc>
        <w:tc>
          <w:tcPr>
            <w:tcW w:w="1814" w:type="dxa"/>
            <w:gridSpan w:val="2"/>
            <w:tcBorders>
              <w:top w:val="nil"/>
              <w:left w:val="nil"/>
              <w:bottom w:val="nil"/>
              <w:right w:val="nil"/>
            </w:tcBorders>
            <w:shd w:val="clear" w:color="auto" w:fill="auto"/>
            <w:noWrap/>
            <w:vAlign w:val="bottom"/>
            <w:hideMark/>
          </w:tcPr>
          <w:p w14:paraId="454F1997" w14:textId="77777777" w:rsidR="000D5AFD" w:rsidRPr="00E3405A" w:rsidRDefault="000D5AFD" w:rsidP="00400DC4">
            <w:pPr>
              <w:jc w:val="both"/>
              <w:rPr>
                <w:rFonts w:ascii="Times New Roman" w:eastAsia="Times New Roman" w:hAnsi="Times New Roman" w:cs="Times New Roman"/>
              </w:rPr>
            </w:pPr>
          </w:p>
        </w:tc>
        <w:tc>
          <w:tcPr>
            <w:tcW w:w="1822" w:type="dxa"/>
            <w:tcBorders>
              <w:top w:val="nil"/>
              <w:left w:val="nil"/>
              <w:bottom w:val="nil"/>
              <w:right w:val="nil"/>
            </w:tcBorders>
            <w:shd w:val="clear" w:color="auto" w:fill="auto"/>
            <w:noWrap/>
            <w:vAlign w:val="bottom"/>
            <w:hideMark/>
          </w:tcPr>
          <w:p w14:paraId="06958A14" w14:textId="77777777" w:rsidR="000D5AFD" w:rsidRPr="00E3405A" w:rsidRDefault="000D5AFD" w:rsidP="00400DC4">
            <w:pPr>
              <w:jc w:val="both"/>
              <w:rPr>
                <w:rFonts w:ascii="Times New Roman" w:eastAsia="Times New Roman" w:hAnsi="Times New Roman" w:cs="Times New Roman"/>
              </w:rPr>
            </w:pPr>
          </w:p>
        </w:tc>
      </w:tr>
      <w:tr w:rsidR="000D5AFD" w:rsidRPr="00E3405A" w14:paraId="68F53BEC" w14:textId="77777777" w:rsidTr="00400DC4">
        <w:trPr>
          <w:trHeight w:val="315"/>
        </w:trPr>
        <w:tc>
          <w:tcPr>
            <w:tcW w:w="2977" w:type="dxa"/>
            <w:tcBorders>
              <w:top w:val="nil"/>
              <w:left w:val="nil"/>
              <w:bottom w:val="nil"/>
              <w:right w:val="nil"/>
            </w:tcBorders>
            <w:shd w:val="clear" w:color="auto" w:fill="auto"/>
            <w:noWrap/>
            <w:vAlign w:val="bottom"/>
            <w:hideMark/>
          </w:tcPr>
          <w:p w14:paraId="4D85C3D5" w14:textId="77777777" w:rsidR="000D5AFD" w:rsidRPr="00E3405A" w:rsidRDefault="000D5AFD" w:rsidP="00400DC4">
            <w:pPr>
              <w:jc w:val="both"/>
              <w:rPr>
                <w:rFonts w:ascii="Times New Roman" w:eastAsia="Times New Roman" w:hAnsi="Times New Roman" w:cs="Times New Roman"/>
                <w:bCs/>
                <w:color w:val="000000"/>
              </w:rPr>
            </w:pPr>
            <w:r w:rsidRPr="00E3405A">
              <w:rPr>
                <w:rFonts w:ascii="Times New Roman" w:eastAsia="Times New Roman" w:hAnsi="Times New Roman" w:cs="Times New Roman"/>
                <w:bCs/>
                <w:color w:val="000000"/>
              </w:rPr>
              <w:t>2. BELANJA BAHAN</w:t>
            </w:r>
          </w:p>
        </w:tc>
        <w:tc>
          <w:tcPr>
            <w:tcW w:w="1296" w:type="dxa"/>
            <w:gridSpan w:val="2"/>
            <w:tcBorders>
              <w:top w:val="nil"/>
              <w:left w:val="nil"/>
              <w:bottom w:val="nil"/>
              <w:right w:val="nil"/>
            </w:tcBorders>
            <w:shd w:val="clear" w:color="auto" w:fill="auto"/>
            <w:noWrap/>
            <w:vAlign w:val="bottom"/>
            <w:hideMark/>
          </w:tcPr>
          <w:p w14:paraId="1FB69ADF" w14:textId="77777777" w:rsidR="000D5AFD" w:rsidRPr="00E3405A" w:rsidRDefault="000D5AFD" w:rsidP="00400DC4">
            <w:pPr>
              <w:jc w:val="both"/>
              <w:rPr>
                <w:rFonts w:ascii="Times New Roman" w:eastAsia="Times New Roman" w:hAnsi="Times New Roman" w:cs="Times New Roman"/>
                <w:bCs/>
                <w:color w:val="000000"/>
              </w:rPr>
            </w:pPr>
          </w:p>
        </w:tc>
        <w:tc>
          <w:tcPr>
            <w:tcW w:w="1163" w:type="dxa"/>
            <w:gridSpan w:val="2"/>
            <w:tcBorders>
              <w:top w:val="nil"/>
              <w:left w:val="nil"/>
              <w:bottom w:val="nil"/>
              <w:right w:val="nil"/>
            </w:tcBorders>
            <w:shd w:val="clear" w:color="auto" w:fill="auto"/>
            <w:noWrap/>
            <w:vAlign w:val="bottom"/>
            <w:hideMark/>
          </w:tcPr>
          <w:p w14:paraId="3B602458" w14:textId="77777777" w:rsidR="000D5AFD" w:rsidRPr="00E3405A" w:rsidRDefault="000D5AFD" w:rsidP="00400DC4">
            <w:pPr>
              <w:jc w:val="both"/>
              <w:rPr>
                <w:rFonts w:ascii="Times New Roman" w:eastAsia="Times New Roman" w:hAnsi="Times New Roman" w:cs="Times New Roman"/>
              </w:rPr>
            </w:pPr>
          </w:p>
        </w:tc>
        <w:tc>
          <w:tcPr>
            <w:tcW w:w="1814" w:type="dxa"/>
            <w:gridSpan w:val="2"/>
            <w:tcBorders>
              <w:top w:val="nil"/>
              <w:left w:val="nil"/>
              <w:bottom w:val="nil"/>
              <w:right w:val="nil"/>
            </w:tcBorders>
            <w:shd w:val="clear" w:color="auto" w:fill="auto"/>
            <w:noWrap/>
            <w:vAlign w:val="bottom"/>
            <w:hideMark/>
          </w:tcPr>
          <w:p w14:paraId="725F1ACF" w14:textId="77777777" w:rsidR="000D5AFD" w:rsidRPr="00E3405A" w:rsidRDefault="000D5AFD" w:rsidP="00400DC4">
            <w:pPr>
              <w:jc w:val="both"/>
              <w:rPr>
                <w:rFonts w:ascii="Times New Roman" w:eastAsia="Times New Roman" w:hAnsi="Times New Roman" w:cs="Times New Roman"/>
              </w:rPr>
            </w:pPr>
          </w:p>
        </w:tc>
        <w:tc>
          <w:tcPr>
            <w:tcW w:w="1822" w:type="dxa"/>
            <w:tcBorders>
              <w:top w:val="nil"/>
              <w:left w:val="nil"/>
              <w:bottom w:val="nil"/>
              <w:right w:val="nil"/>
            </w:tcBorders>
            <w:shd w:val="clear" w:color="auto" w:fill="auto"/>
            <w:noWrap/>
            <w:vAlign w:val="bottom"/>
            <w:hideMark/>
          </w:tcPr>
          <w:p w14:paraId="4594650B" w14:textId="77777777" w:rsidR="000D5AFD" w:rsidRPr="00E3405A" w:rsidRDefault="000D5AFD" w:rsidP="00400DC4">
            <w:pPr>
              <w:jc w:val="both"/>
              <w:rPr>
                <w:rFonts w:ascii="Times New Roman" w:eastAsia="Times New Roman" w:hAnsi="Times New Roman" w:cs="Times New Roman"/>
              </w:rPr>
            </w:pPr>
          </w:p>
        </w:tc>
      </w:tr>
      <w:tr w:rsidR="000D5AFD" w:rsidRPr="00E3405A" w14:paraId="329FC401" w14:textId="77777777" w:rsidTr="00400DC4">
        <w:trPr>
          <w:trHeight w:val="315"/>
        </w:trPr>
        <w:tc>
          <w:tcPr>
            <w:tcW w:w="29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08C047" w14:textId="77777777" w:rsidR="000D5AFD" w:rsidRPr="00E3405A" w:rsidRDefault="000D5AFD" w:rsidP="00400DC4">
            <w:pPr>
              <w:jc w:val="both"/>
              <w:rPr>
                <w:rFonts w:ascii="Times New Roman" w:eastAsia="Times New Roman" w:hAnsi="Times New Roman" w:cs="Times New Roman"/>
                <w:bCs/>
                <w:color w:val="000000"/>
              </w:rPr>
            </w:pPr>
            <w:r w:rsidRPr="00E3405A">
              <w:rPr>
                <w:rFonts w:ascii="Times New Roman" w:eastAsia="Times New Roman" w:hAnsi="Times New Roman" w:cs="Times New Roman"/>
                <w:bCs/>
                <w:color w:val="000000"/>
              </w:rPr>
              <w:t>Item Bahan</w:t>
            </w:r>
          </w:p>
        </w:tc>
        <w:tc>
          <w:tcPr>
            <w:tcW w:w="12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21C51AB8" w14:textId="77777777" w:rsidR="000D5AFD" w:rsidRPr="00E3405A" w:rsidRDefault="000D5AFD" w:rsidP="00400DC4">
            <w:pPr>
              <w:jc w:val="both"/>
              <w:rPr>
                <w:rFonts w:ascii="Times New Roman" w:eastAsia="Times New Roman" w:hAnsi="Times New Roman" w:cs="Times New Roman"/>
                <w:bCs/>
                <w:color w:val="000000"/>
              </w:rPr>
            </w:pPr>
            <w:r w:rsidRPr="00E3405A">
              <w:rPr>
                <w:rFonts w:ascii="Times New Roman" w:eastAsia="Times New Roman" w:hAnsi="Times New Roman" w:cs="Times New Roman"/>
                <w:bCs/>
                <w:color w:val="000000"/>
              </w:rPr>
              <w:t>Volume</w:t>
            </w:r>
          </w:p>
        </w:tc>
        <w:tc>
          <w:tcPr>
            <w:tcW w:w="1163" w:type="dxa"/>
            <w:gridSpan w:val="2"/>
            <w:tcBorders>
              <w:top w:val="single" w:sz="4" w:space="0" w:color="auto"/>
              <w:left w:val="nil"/>
              <w:bottom w:val="single" w:sz="4" w:space="0" w:color="auto"/>
              <w:right w:val="single" w:sz="4" w:space="0" w:color="auto"/>
            </w:tcBorders>
            <w:shd w:val="clear" w:color="auto" w:fill="auto"/>
            <w:noWrap/>
            <w:vAlign w:val="bottom"/>
            <w:hideMark/>
          </w:tcPr>
          <w:p w14:paraId="219EBDCB" w14:textId="77777777" w:rsidR="000D5AFD" w:rsidRPr="00E3405A" w:rsidRDefault="000D5AFD" w:rsidP="00400DC4">
            <w:pPr>
              <w:jc w:val="both"/>
              <w:rPr>
                <w:rFonts w:ascii="Times New Roman" w:eastAsia="Times New Roman" w:hAnsi="Times New Roman" w:cs="Times New Roman"/>
                <w:bCs/>
                <w:color w:val="000000"/>
              </w:rPr>
            </w:pPr>
            <w:r w:rsidRPr="00E3405A">
              <w:rPr>
                <w:rFonts w:ascii="Times New Roman" w:eastAsia="Times New Roman" w:hAnsi="Times New Roman" w:cs="Times New Roman"/>
                <w:bCs/>
                <w:color w:val="000000"/>
              </w:rPr>
              <w:t>Satuan</w:t>
            </w:r>
          </w:p>
        </w:tc>
        <w:tc>
          <w:tcPr>
            <w:tcW w:w="1814" w:type="dxa"/>
            <w:gridSpan w:val="2"/>
            <w:tcBorders>
              <w:top w:val="single" w:sz="4" w:space="0" w:color="auto"/>
              <w:left w:val="nil"/>
              <w:bottom w:val="single" w:sz="4" w:space="0" w:color="auto"/>
              <w:right w:val="single" w:sz="4" w:space="0" w:color="auto"/>
            </w:tcBorders>
            <w:shd w:val="clear" w:color="auto" w:fill="auto"/>
            <w:noWrap/>
            <w:vAlign w:val="bottom"/>
            <w:hideMark/>
          </w:tcPr>
          <w:p w14:paraId="61E3CA05" w14:textId="77777777" w:rsidR="000D5AFD" w:rsidRPr="00E3405A" w:rsidRDefault="000D5AFD" w:rsidP="00400DC4">
            <w:pPr>
              <w:jc w:val="both"/>
              <w:rPr>
                <w:rFonts w:ascii="Times New Roman" w:eastAsia="Times New Roman" w:hAnsi="Times New Roman" w:cs="Times New Roman"/>
                <w:bCs/>
                <w:color w:val="000000"/>
              </w:rPr>
            </w:pPr>
            <w:r w:rsidRPr="00E3405A">
              <w:rPr>
                <w:rFonts w:ascii="Times New Roman" w:eastAsia="Times New Roman" w:hAnsi="Times New Roman" w:cs="Times New Roman"/>
                <w:bCs/>
                <w:color w:val="000000"/>
              </w:rPr>
              <w:t>Harga Satuan</w:t>
            </w:r>
          </w:p>
        </w:tc>
        <w:tc>
          <w:tcPr>
            <w:tcW w:w="1822" w:type="dxa"/>
            <w:tcBorders>
              <w:top w:val="single" w:sz="4" w:space="0" w:color="auto"/>
              <w:left w:val="nil"/>
              <w:bottom w:val="single" w:sz="4" w:space="0" w:color="auto"/>
              <w:right w:val="single" w:sz="4" w:space="0" w:color="auto"/>
            </w:tcBorders>
            <w:shd w:val="clear" w:color="auto" w:fill="auto"/>
            <w:noWrap/>
            <w:vAlign w:val="bottom"/>
            <w:hideMark/>
          </w:tcPr>
          <w:p w14:paraId="7ACA0146" w14:textId="77777777" w:rsidR="000D5AFD" w:rsidRPr="00E3405A" w:rsidRDefault="000D5AFD" w:rsidP="00400DC4">
            <w:pPr>
              <w:jc w:val="both"/>
              <w:rPr>
                <w:rFonts w:ascii="Times New Roman" w:eastAsia="Times New Roman" w:hAnsi="Times New Roman" w:cs="Times New Roman"/>
                <w:bCs/>
                <w:color w:val="000000"/>
              </w:rPr>
            </w:pPr>
            <w:r w:rsidRPr="00E3405A">
              <w:rPr>
                <w:rFonts w:ascii="Times New Roman" w:eastAsia="Times New Roman" w:hAnsi="Times New Roman" w:cs="Times New Roman"/>
                <w:bCs/>
                <w:color w:val="000000"/>
              </w:rPr>
              <w:t>Total (Rp)</w:t>
            </w:r>
          </w:p>
        </w:tc>
      </w:tr>
      <w:tr w:rsidR="000D5AFD" w:rsidRPr="00E3405A" w14:paraId="43289654" w14:textId="77777777" w:rsidTr="00400DC4">
        <w:trPr>
          <w:trHeight w:val="315"/>
        </w:trPr>
        <w:tc>
          <w:tcPr>
            <w:tcW w:w="2977" w:type="dxa"/>
            <w:tcBorders>
              <w:top w:val="nil"/>
              <w:left w:val="single" w:sz="4" w:space="0" w:color="auto"/>
              <w:bottom w:val="single" w:sz="4" w:space="0" w:color="auto"/>
              <w:right w:val="single" w:sz="4" w:space="0" w:color="auto"/>
            </w:tcBorders>
            <w:shd w:val="clear" w:color="auto" w:fill="auto"/>
            <w:noWrap/>
            <w:vAlign w:val="bottom"/>
            <w:hideMark/>
          </w:tcPr>
          <w:p w14:paraId="362F31A8"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Pulsa Internet</w:t>
            </w:r>
          </w:p>
        </w:tc>
        <w:tc>
          <w:tcPr>
            <w:tcW w:w="1296" w:type="dxa"/>
            <w:gridSpan w:val="2"/>
            <w:tcBorders>
              <w:top w:val="nil"/>
              <w:left w:val="nil"/>
              <w:bottom w:val="single" w:sz="4" w:space="0" w:color="auto"/>
              <w:right w:val="single" w:sz="4" w:space="0" w:color="auto"/>
            </w:tcBorders>
            <w:shd w:val="clear" w:color="auto" w:fill="auto"/>
            <w:noWrap/>
            <w:vAlign w:val="bottom"/>
            <w:hideMark/>
          </w:tcPr>
          <w:p w14:paraId="4B90C4F6"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6</w:t>
            </w:r>
          </w:p>
        </w:tc>
        <w:tc>
          <w:tcPr>
            <w:tcW w:w="1163" w:type="dxa"/>
            <w:gridSpan w:val="2"/>
            <w:tcBorders>
              <w:top w:val="nil"/>
              <w:left w:val="nil"/>
              <w:bottom w:val="single" w:sz="4" w:space="0" w:color="auto"/>
              <w:right w:val="single" w:sz="4" w:space="0" w:color="auto"/>
            </w:tcBorders>
            <w:shd w:val="clear" w:color="auto" w:fill="auto"/>
            <w:noWrap/>
            <w:vAlign w:val="bottom"/>
            <w:hideMark/>
          </w:tcPr>
          <w:p w14:paraId="0BE0DD6C"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Paket</w:t>
            </w:r>
          </w:p>
        </w:tc>
        <w:tc>
          <w:tcPr>
            <w:tcW w:w="1814" w:type="dxa"/>
            <w:gridSpan w:val="2"/>
            <w:tcBorders>
              <w:top w:val="nil"/>
              <w:left w:val="nil"/>
              <w:bottom w:val="single" w:sz="4" w:space="0" w:color="auto"/>
              <w:right w:val="single" w:sz="4" w:space="0" w:color="auto"/>
            </w:tcBorders>
            <w:shd w:val="clear" w:color="auto" w:fill="auto"/>
            <w:noWrap/>
            <w:vAlign w:val="bottom"/>
            <w:hideMark/>
          </w:tcPr>
          <w:p w14:paraId="4C9B39B9"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 xml:space="preserve"> Rp        50,000 </w:t>
            </w:r>
          </w:p>
        </w:tc>
        <w:tc>
          <w:tcPr>
            <w:tcW w:w="1822" w:type="dxa"/>
            <w:tcBorders>
              <w:top w:val="nil"/>
              <w:left w:val="nil"/>
              <w:bottom w:val="single" w:sz="4" w:space="0" w:color="auto"/>
              <w:right w:val="single" w:sz="4" w:space="0" w:color="auto"/>
            </w:tcBorders>
            <w:shd w:val="clear" w:color="auto" w:fill="auto"/>
            <w:noWrap/>
            <w:vAlign w:val="bottom"/>
            <w:hideMark/>
          </w:tcPr>
          <w:p w14:paraId="7A023E9A"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 xml:space="preserve"> Rp      300,000 </w:t>
            </w:r>
          </w:p>
        </w:tc>
      </w:tr>
      <w:tr w:rsidR="000D5AFD" w:rsidRPr="00E3405A" w14:paraId="10A4AE15" w14:textId="77777777" w:rsidTr="00400DC4">
        <w:trPr>
          <w:trHeight w:val="315"/>
        </w:trPr>
        <w:tc>
          <w:tcPr>
            <w:tcW w:w="2977" w:type="dxa"/>
            <w:tcBorders>
              <w:top w:val="nil"/>
              <w:left w:val="single" w:sz="4" w:space="0" w:color="auto"/>
              <w:bottom w:val="single" w:sz="4" w:space="0" w:color="auto"/>
              <w:right w:val="single" w:sz="4" w:space="0" w:color="auto"/>
            </w:tcBorders>
            <w:shd w:val="clear" w:color="auto" w:fill="auto"/>
            <w:noWrap/>
            <w:vAlign w:val="bottom"/>
            <w:hideMark/>
          </w:tcPr>
          <w:p w14:paraId="071BDC13"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Potocopy</w:t>
            </w:r>
          </w:p>
        </w:tc>
        <w:tc>
          <w:tcPr>
            <w:tcW w:w="1296" w:type="dxa"/>
            <w:gridSpan w:val="2"/>
            <w:tcBorders>
              <w:top w:val="nil"/>
              <w:left w:val="nil"/>
              <w:bottom w:val="single" w:sz="4" w:space="0" w:color="auto"/>
              <w:right w:val="single" w:sz="4" w:space="0" w:color="auto"/>
            </w:tcBorders>
            <w:shd w:val="clear" w:color="auto" w:fill="auto"/>
            <w:noWrap/>
            <w:vAlign w:val="bottom"/>
            <w:hideMark/>
          </w:tcPr>
          <w:p w14:paraId="52D68A49"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1</w:t>
            </w:r>
          </w:p>
        </w:tc>
        <w:tc>
          <w:tcPr>
            <w:tcW w:w="1163" w:type="dxa"/>
            <w:gridSpan w:val="2"/>
            <w:tcBorders>
              <w:top w:val="nil"/>
              <w:left w:val="nil"/>
              <w:bottom w:val="single" w:sz="4" w:space="0" w:color="auto"/>
              <w:right w:val="single" w:sz="4" w:space="0" w:color="auto"/>
            </w:tcBorders>
            <w:shd w:val="clear" w:color="auto" w:fill="auto"/>
            <w:noWrap/>
            <w:vAlign w:val="bottom"/>
            <w:hideMark/>
          </w:tcPr>
          <w:p w14:paraId="0B83F401"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Dokumen</w:t>
            </w:r>
          </w:p>
        </w:tc>
        <w:tc>
          <w:tcPr>
            <w:tcW w:w="1814" w:type="dxa"/>
            <w:gridSpan w:val="2"/>
            <w:tcBorders>
              <w:top w:val="nil"/>
              <w:left w:val="nil"/>
              <w:bottom w:val="single" w:sz="4" w:space="0" w:color="auto"/>
              <w:right w:val="single" w:sz="4" w:space="0" w:color="auto"/>
            </w:tcBorders>
            <w:shd w:val="clear" w:color="auto" w:fill="auto"/>
            <w:noWrap/>
            <w:vAlign w:val="bottom"/>
            <w:hideMark/>
          </w:tcPr>
          <w:p w14:paraId="603489E7"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 xml:space="preserve"> Rp      215,000 </w:t>
            </w:r>
          </w:p>
        </w:tc>
        <w:tc>
          <w:tcPr>
            <w:tcW w:w="1822" w:type="dxa"/>
            <w:tcBorders>
              <w:top w:val="nil"/>
              <w:left w:val="nil"/>
              <w:bottom w:val="single" w:sz="4" w:space="0" w:color="auto"/>
              <w:right w:val="single" w:sz="4" w:space="0" w:color="auto"/>
            </w:tcBorders>
            <w:shd w:val="clear" w:color="auto" w:fill="auto"/>
            <w:noWrap/>
            <w:vAlign w:val="bottom"/>
            <w:hideMark/>
          </w:tcPr>
          <w:p w14:paraId="5A9B3DF4"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 xml:space="preserve"> Rp      215,000 </w:t>
            </w:r>
          </w:p>
        </w:tc>
      </w:tr>
      <w:tr w:rsidR="000D5AFD" w:rsidRPr="00E3405A" w14:paraId="5466D617" w14:textId="77777777" w:rsidTr="00400DC4">
        <w:trPr>
          <w:trHeight w:val="315"/>
        </w:trPr>
        <w:tc>
          <w:tcPr>
            <w:tcW w:w="2977" w:type="dxa"/>
            <w:tcBorders>
              <w:top w:val="nil"/>
              <w:left w:val="single" w:sz="4" w:space="0" w:color="auto"/>
              <w:bottom w:val="single" w:sz="4" w:space="0" w:color="auto"/>
              <w:right w:val="single" w:sz="4" w:space="0" w:color="auto"/>
            </w:tcBorders>
            <w:shd w:val="clear" w:color="auto" w:fill="auto"/>
            <w:noWrap/>
            <w:vAlign w:val="bottom"/>
            <w:hideMark/>
          </w:tcPr>
          <w:p w14:paraId="18B71973"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ATK-Kertas HVS (A4)</w:t>
            </w:r>
          </w:p>
        </w:tc>
        <w:tc>
          <w:tcPr>
            <w:tcW w:w="1296" w:type="dxa"/>
            <w:gridSpan w:val="2"/>
            <w:tcBorders>
              <w:top w:val="nil"/>
              <w:left w:val="nil"/>
              <w:bottom w:val="single" w:sz="4" w:space="0" w:color="auto"/>
              <w:right w:val="single" w:sz="4" w:space="0" w:color="auto"/>
            </w:tcBorders>
            <w:shd w:val="clear" w:color="auto" w:fill="auto"/>
            <w:noWrap/>
            <w:vAlign w:val="bottom"/>
            <w:hideMark/>
          </w:tcPr>
          <w:p w14:paraId="4357FEA2"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3</w:t>
            </w:r>
          </w:p>
        </w:tc>
        <w:tc>
          <w:tcPr>
            <w:tcW w:w="1163" w:type="dxa"/>
            <w:gridSpan w:val="2"/>
            <w:tcBorders>
              <w:top w:val="nil"/>
              <w:left w:val="nil"/>
              <w:bottom w:val="single" w:sz="4" w:space="0" w:color="auto"/>
              <w:right w:val="single" w:sz="4" w:space="0" w:color="auto"/>
            </w:tcBorders>
            <w:shd w:val="clear" w:color="auto" w:fill="auto"/>
            <w:noWrap/>
            <w:vAlign w:val="bottom"/>
            <w:hideMark/>
          </w:tcPr>
          <w:p w14:paraId="21D06CFD"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Rim</w:t>
            </w:r>
          </w:p>
        </w:tc>
        <w:tc>
          <w:tcPr>
            <w:tcW w:w="1814" w:type="dxa"/>
            <w:gridSpan w:val="2"/>
            <w:tcBorders>
              <w:top w:val="nil"/>
              <w:left w:val="nil"/>
              <w:bottom w:val="single" w:sz="4" w:space="0" w:color="auto"/>
              <w:right w:val="single" w:sz="4" w:space="0" w:color="auto"/>
            </w:tcBorders>
            <w:shd w:val="clear" w:color="auto" w:fill="auto"/>
            <w:noWrap/>
            <w:vAlign w:val="bottom"/>
            <w:hideMark/>
          </w:tcPr>
          <w:p w14:paraId="53F1DB1C"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 xml:space="preserve"> Rp        35,000 </w:t>
            </w:r>
          </w:p>
        </w:tc>
        <w:tc>
          <w:tcPr>
            <w:tcW w:w="1822" w:type="dxa"/>
            <w:tcBorders>
              <w:top w:val="nil"/>
              <w:left w:val="nil"/>
              <w:bottom w:val="single" w:sz="4" w:space="0" w:color="auto"/>
              <w:right w:val="single" w:sz="4" w:space="0" w:color="auto"/>
            </w:tcBorders>
            <w:shd w:val="clear" w:color="auto" w:fill="auto"/>
            <w:noWrap/>
            <w:vAlign w:val="bottom"/>
            <w:hideMark/>
          </w:tcPr>
          <w:p w14:paraId="006F99AB"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 xml:space="preserve"> Rp      105,000 </w:t>
            </w:r>
          </w:p>
        </w:tc>
      </w:tr>
      <w:tr w:rsidR="000D5AFD" w:rsidRPr="00E3405A" w14:paraId="7F74607D" w14:textId="77777777" w:rsidTr="00400DC4">
        <w:trPr>
          <w:trHeight w:val="315"/>
        </w:trPr>
        <w:tc>
          <w:tcPr>
            <w:tcW w:w="2977" w:type="dxa"/>
            <w:tcBorders>
              <w:top w:val="nil"/>
              <w:left w:val="single" w:sz="4" w:space="0" w:color="auto"/>
              <w:bottom w:val="single" w:sz="4" w:space="0" w:color="auto"/>
              <w:right w:val="single" w:sz="4" w:space="0" w:color="auto"/>
            </w:tcBorders>
            <w:shd w:val="clear" w:color="auto" w:fill="auto"/>
            <w:noWrap/>
            <w:vAlign w:val="bottom"/>
            <w:hideMark/>
          </w:tcPr>
          <w:p w14:paraId="08300734"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ATK-Kertas HVS (F4)</w:t>
            </w:r>
          </w:p>
        </w:tc>
        <w:tc>
          <w:tcPr>
            <w:tcW w:w="1296" w:type="dxa"/>
            <w:gridSpan w:val="2"/>
            <w:tcBorders>
              <w:top w:val="nil"/>
              <w:left w:val="nil"/>
              <w:bottom w:val="single" w:sz="4" w:space="0" w:color="auto"/>
              <w:right w:val="single" w:sz="4" w:space="0" w:color="auto"/>
            </w:tcBorders>
            <w:shd w:val="clear" w:color="auto" w:fill="auto"/>
            <w:noWrap/>
            <w:vAlign w:val="bottom"/>
            <w:hideMark/>
          </w:tcPr>
          <w:p w14:paraId="35910279"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2</w:t>
            </w:r>
          </w:p>
        </w:tc>
        <w:tc>
          <w:tcPr>
            <w:tcW w:w="1163" w:type="dxa"/>
            <w:gridSpan w:val="2"/>
            <w:tcBorders>
              <w:top w:val="nil"/>
              <w:left w:val="nil"/>
              <w:bottom w:val="single" w:sz="4" w:space="0" w:color="auto"/>
              <w:right w:val="single" w:sz="4" w:space="0" w:color="auto"/>
            </w:tcBorders>
            <w:shd w:val="clear" w:color="auto" w:fill="auto"/>
            <w:noWrap/>
            <w:vAlign w:val="bottom"/>
            <w:hideMark/>
          </w:tcPr>
          <w:p w14:paraId="1718B8B9"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Rim</w:t>
            </w:r>
          </w:p>
        </w:tc>
        <w:tc>
          <w:tcPr>
            <w:tcW w:w="1814" w:type="dxa"/>
            <w:gridSpan w:val="2"/>
            <w:tcBorders>
              <w:top w:val="nil"/>
              <w:left w:val="nil"/>
              <w:bottom w:val="single" w:sz="4" w:space="0" w:color="auto"/>
              <w:right w:val="single" w:sz="4" w:space="0" w:color="auto"/>
            </w:tcBorders>
            <w:shd w:val="clear" w:color="auto" w:fill="auto"/>
            <w:noWrap/>
            <w:vAlign w:val="bottom"/>
            <w:hideMark/>
          </w:tcPr>
          <w:p w14:paraId="2A733FBD"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 xml:space="preserve"> Rp        35,000 </w:t>
            </w:r>
          </w:p>
        </w:tc>
        <w:tc>
          <w:tcPr>
            <w:tcW w:w="1822" w:type="dxa"/>
            <w:tcBorders>
              <w:top w:val="nil"/>
              <w:left w:val="nil"/>
              <w:bottom w:val="single" w:sz="4" w:space="0" w:color="auto"/>
              <w:right w:val="single" w:sz="4" w:space="0" w:color="auto"/>
            </w:tcBorders>
            <w:shd w:val="clear" w:color="auto" w:fill="auto"/>
            <w:noWrap/>
            <w:vAlign w:val="bottom"/>
            <w:hideMark/>
          </w:tcPr>
          <w:p w14:paraId="226107C9"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 xml:space="preserve"> Rp        70,000 </w:t>
            </w:r>
          </w:p>
        </w:tc>
      </w:tr>
      <w:tr w:rsidR="000D5AFD" w:rsidRPr="00E3405A" w14:paraId="39A20E91" w14:textId="77777777" w:rsidTr="00400DC4">
        <w:trPr>
          <w:trHeight w:val="315"/>
        </w:trPr>
        <w:tc>
          <w:tcPr>
            <w:tcW w:w="2977" w:type="dxa"/>
            <w:tcBorders>
              <w:top w:val="nil"/>
              <w:left w:val="single" w:sz="4" w:space="0" w:color="auto"/>
              <w:bottom w:val="single" w:sz="4" w:space="0" w:color="auto"/>
              <w:right w:val="single" w:sz="4" w:space="0" w:color="auto"/>
            </w:tcBorders>
            <w:shd w:val="clear" w:color="auto" w:fill="auto"/>
            <w:noWrap/>
            <w:vAlign w:val="bottom"/>
            <w:hideMark/>
          </w:tcPr>
          <w:p w14:paraId="2EA69DA3"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licensi Software</w:t>
            </w:r>
          </w:p>
        </w:tc>
        <w:tc>
          <w:tcPr>
            <w:tcW w:w="1296" w:type="dxa"/>
            <w:gridSpan w:val="2"/>
            <w:tcBorders>
              <w:top w:val="nil"/>
              <w:left w:val="nil"/>
              <w:bottom w:val="single" w:sz="4" w:space="0" w:color="auto"/>
              <w:right w:val="single" w:sz="4" w:space="0" w:color="auto"/>
            </w:tcBorders>
            <w:shd w:val="clear" w:color="auto" w:fill="auto"/>
            <w:noWrap/>
            <w:vAlign w:val="bottom"/>
            <w:hideMark/>
          </w:tcPr>
          <w:p w14:paraId="48FA445D"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1</w:t>
            </w:r>
          </w:p>
        </w:tc>
        <w:tc>
          <w:tcPr>
            <w:tcW w:w="1163" w:type="dxa"/>
            <w:gridSpan w:val="2"/>
            <w:tcBorders>
              <w:top w:val="nil"/>
              <w:left w:val="nil"/>
              <w:bottom w:val="single" w:sz="4" w:space="0" w:color="auto"/>
              <w:right w:val="single" w:sz="4" w:space="0" w:color="auto"/>
            </w:tcBorders>
            <w:shd w:val="clear" w:color="auto" w:fill="auto"/>
            <w:noWrap/>
            <w:vAlign w:val="bottom"/>
            <w:hideMark/>
          </w:tcPr>
          <w:p w14:paraId="441D8EEF"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lisensi</w:t>
            </w:r>
          </w:p>
        </w:tc>
        <w:tc>
          <w:tcPr>
            <w:tcW w:w="1814" w:type="dxa"/>
            <w:gridSpan w:val="2"/>
            <w:tcBorders>
              <w:top w:val="nil"/>
              <w:left w:val="nil"/>
              <w:bottom w:val="single" w:sz="4" w:space="0" w:color="auto"/>
              <w:right w:val="single" w:sz="4" w:space="0" w:color="auto"/>
            </w:tcBorders>
            <w:shd w:val="clear" w:color="auto" w:fill="auto"/>
            <w:noWrap/>
            <w:vAlign w:val="bottom"/>
            <w:hideMark/>
          </w:tcPr>
          <w:p w14:paraId="3D0136EC"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 xml:space="preserve"> Rp   1,300,000 </w:t>
            </w:r>
          </w:p>
        </w:tc>
        <w:tc>
          <w:tcPr>
            <w:tcW w:w="1822" w:type="dxa"/>
            <w:tcBorders>
              <w:top w:val="nil"/>
              <w:left w:val="nil"/>
              <w:bottom w:val="single" w:sz="4" w:space="0" w:color="auto"/>
              <w:right w:val="single" w:sz="4" w:space="0" w:color="auto"/>
            </w:tcBorders>
            <w:shd w:val="clear" w:color="auto" w:fill="auto"/>
            <w:noWrap/>
            <w:vAlign w:val="bottom"/>
            <w:hideMark/>
          </w:tcPr>
          <w:p w14:paraId="72A4DC3D"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 xml:space="preserve"> Rp   1,300,000 </w:t>
            </w:r>
          </w:p>
        </w:tc>
      </w:tr>
      <w:tr w:rsidR="000D5AFD" w:rsidRPr="00E3405A" w14:paraId="42FDDA6B" w14:textId="77777777" w:rsidTr="00400DC4">
        <w:trPr>
          <w:trHeight w:val="315"/>
        </w:trPr>
        <w:tc>
          <w:tcPr>
            <w:tcW w:w="2977" w:type="dxa"/>
            <w:tcBorders>
              <w:top w:val="nil"/>
              <w:left w:val="single" w:sz="4" w:space="0" w:color="auto"/>
              <w:bottom w:val="single" w:sz="4" w:space="0" w:color="auto"/>
              <w:right w:val="single" w:sz="4" w:space="0" w:color="auto"/>
            </w:tcBorders>
            <w:shd w:val="clear" w:color="auto" w:fill="auto"/>
            <w:noWrap/>
            <w:vAlign w:val="bottom"/>
            <w:hideMark/>
          </w:tcPr>
          <w:p w14:paraId="191594A3"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Biaya Kontak</w:t>
            </w:r>
          </w:p>
        </w:tc>
        <w:tc>
          <w:tcPr>
            <w:tcW w:w="1296" w:type="dxa"/>
            <w:gridSpan w:val="2"/>
            <w:tcBorders>
              <w:top w:val="nil"/>
              <w:left w:val="nil"/>
              <w:bottom w:val="single" w:sz="4" w:space="0" w:color="auto"/>
              <w:right w:val="single" w:sz="4" w:space="0" w:color="auto"/>
            </w:tcBorders>
            <w:shd w:val="clear" w:color="auto" w:fill="auto"/>
            <w:noWrap/>
            <w:vAlign w:val="bottom"/>
            <w:hideMark/>
          </w:tcPr>
          <w:p w14:paraId="6BF40163"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1</w:t>
            </w:r>
          </w:p>
        </w:tc>
        <w:tc>
          <w:tcPr>
            <w:tcW w:w="1163" w:type="dxa"/>
            <w:gridSpan w:val="2"/>
            <w:tcBorders>
              <w:top w:val="nil"/>
              <w:left w:val="nil"/>
              <w:bottom w:val="single" w:sz="4" w:space="0" w:color="auto"/>
              <w:right w:val="single" w:sz="4" w:space="0" w:color="auto"/>
            </w:tcBorders>
            <w:shd w:val="clear" w:color="auto" w:fill="auto"/>
            <w:noWrap/>
            <w:vAlign w:val="bottom"/>
            <w:hideMark/>
          </w:tcPr>
          <w:p w14:paraId="0AE61A72"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 </w:t>
            </w:r>
          </w:p>
        </w:tc>
        <w:tc>
          <w:tcPr>
            <w:tcW w:w="1814" w:type="dxa"/>
            <w:gridSpan w:val="2"/>
            <w:tcBorders>
              <w:top w:val="nil"/>
              <w:left w:val="nil"/>
              <w:bottom w:val="single" w:sz="4" w:space="0" w:color="auto"/>
              <w:right w:val="single" w:sz="4" w:space="0" w:color="auto"/>
            </w:tcBorders>
            <w:shd w:val="clear" w:color="auto" w:fill="auto"/>
            <w:noWrap/>
            <w:vAlign w:val="bottom"/>
            <w:hideMark/>
          </w:tcPr>
          <w:p w14:paraId="3891350C"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 xml:space="preserve"> Rp      500,000 </w:t>
            </w:r>
          </w:p>
        </w:tc>
        <w:tc>
          <w:tcPr>
            <w:tcW w:w="1822" w:type="dxa"/>
            <w:tcBorders>
              <w:top w:val="nil"/>
              <w:left w:val="nil"/>
              <w:bottom w:val="single" w:sz="4" w:space="0" w:color="auto"/>
              <w:right w:val="single" w:sz="4" w:space="0" w:color="auto"/>
            </w:tcBorders>
            <w:shd w:val="clear" w:color="auto" w:fill="auto"/>
            <w:noWrap/>
            <w:vAlign w:val="bottom"/>
            <w:hideMark/>
          </w:tcPr>
          <w:p w14:paraId="35ACD897"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 xml:space="preserve"> Rp      500,000 </w:t>
            </w:r>
          </w:p>
        </w:tc>
      </w:tr>
      <w:tr w:rsidR="000D5AFD" w:rsidRPr="00E3405A" w14:paraId="340729BC" w14:textId="77777777" w:rsidTr="00400DC4">
        <w:trPr>
          <w:trHeight w:val="315"/>
        </w:trPr>
        <w:tc>
          <w:tcPr>
            <w:tcW w:w="2977" w:type="dxa"/>
            <w:tcBorders>
              <w:top w:val="nil"/>
              <w:left w:val="single" w:sz="4" w:space="0" w:color="auto"/>
              <w:bottom w:val="single" w:sz="4" w:space="0" w:color="auto"/>
              <w:right w:val="single" w:sz="4" w:space="0" w:color="auto"/>
            </w:tcBorders>
            <w:shd w:val="clear" w:color="auto" w:fill="auto"/>
            <w:noWrap/>
            <w:vAlign w:val="bottom"/>
            <w:hideMark/>
          </w:tcPr>
          <w:p w14:paraId="1FB1123D"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ATK-Flash Disk-32 Gb</w:t>
            </w:r>
          </w:p>
        </w:tc>
        <w:tc>
          <w:tcPr>
            <w:tcW w:w="1296" w:type="dxa"/>
            <w:gridSpan w:val="2"/>
            <w:tcBorders>
              <w:top w:val="nil"/>
              <w:left w:val="nil"/>
              <w:bottom w:val="single" w:sz="4" w:space="0" w:color="auto"/>
              <w:right w:val="single" w:sz="4" w:space="0" w:color="auto"/>
            </w:tcBorders>
            <w:shd w:val="clear" w:color="auto" w:fill="auto"/>
            <w:noWrap/>
            <w:vAlign w:val="bottom"/>
            <w:hideMark/>
          </w:tcPr>
          <w:p w14:paraId="6715800E"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1</w:t>
            </w:r>
          </w:p>
        </w:tc>
        <w:tc>
          <w:tcPr>
            <w:tcW w:w="1163" w:type="dxa"/>
            <w:gridSpan w:val="2"/>
            <w:tcBorders>
              <w:top w:val="nil"/>
              <w:left w:val="nil"/>
              <w:bottom w:val="single" w:sz="4" w:space="0" w:color="auto"/>
              <w:right w:val="single" w:sz="4" w:space="0" w:color="auto"/>
            </w:tcBorders>
            <w:shd w:val="clear" w:color="auto" w:fill="auto"/>
            <w:noWrap/>
            <w:vAlign w:val="bottom"/>
            <w:hideMark/>
          </w:tcPr>
          <w:p w14:paraId="3EDE8761"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Unit</w:t>
            </w:r>
          </w:p>
        </w:tc>
        <w:tc>
          <w:tcPr>
            <w:tcW w:w="1814" w:type="dxa"/>
            <w:gridSpan w:val="2"/>
            <w:tcBorders>
              <w:top w:val="nil"/>
              <w:left w:val="nil"/>
              <w:bottom w:val="single" w:sz="4" w:space="0" w:color="auto"/>
              <w:right w:val="single" w:sz="4" w:space="0" w:color="auto"/>
            </w:tcBorders>
            <w:shd w:val="clear" w:color="auto" w:fill="auto"/>
            <w:noWrap/>
            <w:vAlign w:val="bottom"/>
            <w:hideMark/>
          </w:tcPr>
          <w:p w14:paraId="79FC7C76"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 xml:space="preserve"> Rp      150,000 </w:t>
            </w:r>
          </w:p>
        </w:tc>
        <w:tc>
          <w:tcPr>
            <w:tcW w:w="1822" w:type="dxa"/>
            <w:tcBorders>
              <w:top w:val="nil"/>
              <w:left w:val="nil"/>
              <w:bottom w:val="single" w:sz="4" w:space="0" w:color="auto"/>
              <w:right w:val="single" w:sz="4" w:space="0" w:color="auto"/>
            </w:tcBorders>
            <w:shd w:val="clear" w:color="auto" w:fill="auto"/>
            <w:noWrap/>
            <w:vAlign w:val="bottom"/>
            <w:hideMark/>
          </w:tcPr>
          <w:p w14:paraId="663FAE1B"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 xml:space="preserve"> Rp      150,000 </w:t>
            </w:r>
          </w:p>
        </w:tc>
      </w:tr>
      <w:tr w:rsidR="000D5AFD" w:rsidRPr="00E3405A" w14:paraId="65C75BF6" w14:textId="77777777" w:rsidTr="00400DC4">
        <w:trPr>
          <w:trHeight w:val="315"/>
        </w:trPr>
        <w:tc>
          <w:tcPr>
            <w:tcW w:w="7250"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1D8E8AB"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Sub Total</w:t>
            </w:r>
          </w:p>
        </w:tc>
        <w:tc>
          <w:tcPr>
            <w:tcW w:w="1822" w:type="dxa"/>
            <w:tcBorders>
              <w:top w:val="nil"/>
              <w:left w:val="nil"/>
              <w:bottom w:val="single" w:sz="4" w:space="0" w:color="auto"/>
              <w:right w:val="single" w:sz="4" w:space="0" w:color="auto"/>
            </w:tcBorders>
            <w:shd w:val="clear" w:color="auto" w:fill="auto"/>
            <w:noWrap/>
            <w:vAlign w:val="bottom"/>
            <w:hideMark/>
          </w:tcPr>
          <w:p w14:paraId="496293A7"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 xml:space="preserve"> Rp   2,640,000 </w:t>
            </w:r>
          </w:p>
        </w:tc>
      </w:tr>
      <w:tr w:rsidR="000D5AFD" w:rsidRPr="00E3405A" w14:paraId="7531EFD5" w14:textId="77777777" w:rsidTr="00400DC4">
        <w:trPr>
          <w:trHeight w:val="315"/>
        </w:trPr>
        <w:tc>
          <w:tcPr>
            <w:tcW w:w="2977" w:type="dxa"/>
            <w:tcBorders>
              <w:top w:val="nil"/>
              <w:left w:val="nil"/>
              <w:bottom w:val="nil"/>
              <w:right w:val="nil"/>
            </w:tcBorders>
            <w:shd w:val="clear" w:color="auto" w:fill="auto"/>
            <w:noWrap/>
            <w:vAlign w:val="bottom"/>
            <w:hideMark/>
          </w:tcPr>
          <w:p w14:paraId="2C1FD498" w14:textId="77777777" w:rsidR="000D5AFD" w:rsidRPr="00E3405A" w:rsidRDefault="000D5AFD" w:rsidP="00400DC4">
            <w:pPr>
              <w:jc w:val="both"/>
              <w:rPr>
                <w:rFonts w:ascii="Times New Roman" w:eastAsia="Times New Roman" w:hAnsi="Times New Roman" w:cs="Times New Roman"/>
                <w:color w:val="000000"/>
              </w:rPr>
            </w:pPr>
          </w:p>
          <w:p w14:paraId="5890A991" w14:textId="77777777" w:rsidR="000D5AFD" w:rsidRPr="00E3405A" w:rsidRDefault="000D5AFD" w:rsidP="00400DC4">
            <w:pPr>
              <w:jc w:val="both"/>
              <w:rPr>
                <w:rFonts w:ascii="Times New Roman" w:eastAsia="Times New Roman" w:hAnsi="Times New Roman" w:cs="Times New Roman"/>
                <w:color w:val="000000"/>
              </w:rPr>
            </w:pPr>
          </w:p>
          <w:p w14:paraId="40C5F9D1" w14:textId="77777777" w:rsidR="000D5AFD" w:rsidRPr="00E3405A" w:rsidRDefault="000D5AFD" w:rsidP="00400DC4">
            <w:pPr>
              <w:jc w:val="both"/>
              <w:rPr>
                <w:rFonts w:ascii="Times New Roman" w:eastAsia="Times New Roman" w:hAnsi="Times New Roman" w:cs="Times New Roman"/>
                <w:color w:val="000000"/>
              </w:rPr>
            </w:pPr>
          </w:p>
        </w:tc>
        <w:tc>
          <w:tcPr>
            <w:tcW w:w="1296" w:type="dxa"/>
            <w:gridSpan w:val="2"/>
            <w:tcBorders>
              <w:top w:val="nil"/>
              <w:left w:val="nil"/>
              <w:bottom w:val="nil"/>
              <w:right w:val="nil"/>
            </w:tcBorders>
            <w:shd w:val="clear" w:color="auto" w:fill="auto"/>
            <w:noWrap/>
            <w:vAlign w:val="bottom"/>
            <w:hideMark/>
          </w:tcPr>
          <w:p w14:paraId="060D8E1D" w14:textId="77777777" w:rsidR="000D5AFD" w:rsidRPr="00E3405A" w:rsidRDefault="000D5AFD" w:rsidP="00400DC4">
            <w:pPr>
              <w:jc w:val="both"/>
              <w:rPr>
                <w:rFonts w:ascii="Times New Roman" w:eastAsia="Times New Roman" w:hAnsi="Times New Roman" w:cs="Times New Roman"/>
              </w:rPr>
            </w:pPr>
          </w:p>
        </w:tc>
        <w:tc>
          <w:tcPr>
            <w:tcW w:w="1163" w:type="dxa"/>
            <w:gridSpan w:val="2"/>
            <w:tcBorders>
              <w:top w:val="nil"/>
              <w:left w:val="nil"/>
              <w:bottom w:val="nil"/>
              <w:right w:val="nil"/>
            </w:tcBorders>
            <w:shd w:val="clear" w:color="auto" w:fill="auto"/>
            <w:noWrap/>
            <w:vAlign w:val="bottom"/>
            <w:hideMark/>
          </w:tcPr>
          <w:p w14:paraId="51119114" w14:textId="77777777" w:rsidR="000D5AFD" w:rsidRPr="00E3405A" w:rsidRDefault="000D5AFD" w:rsidP="00400DC4">
            <w:pPr>
              <w:jc w:val="both"/>
              <w:rPr>
                <w:rFonts w:ascii="Times New Roman" w:eastAsia="Times New Roman" w:hAnsi="Times New Roman" w:cs="Times New Roman"/>
              </w:rPr>
            </w:pPr>
          </w:p>
        </w:tc>
        <w:tc>
          <w:tcPr>
            <w:tcW w:w="1814" w:type="dxa"/>
            <w:gridSpan w:val="2"/>
            <w:tcBorders>
              <w:top w:val="nil"/>
              <w:left w:val="nil"/>
              <w:bottom w:val="nil"/>
              <w:right w:val="nil"/>
            </w:tcBorders>
            <w:shd w:val="clear" w:color="auto" w:fill="auto"/>
            <w:noWrap/>
            <w:vAlign w:val="bottom"/>
            <w:hideMark/>
          </w:tcPr>
          <w:p w14:paraId="29F77BFE" w14:textId="77777777" w:rsidR="000D5AFD" w:rsidRPr="00E3405A" w:rsidRDefault="000D5AFD" w:rsidP="00400DC4">
            <w:pPr>
              <w:jc w:val="both"/>
              <w:rPr>
                <w:rFonts w:ascii="Times New Roman" w:eastAsia="Times New Roman" w:hAnsi="Times New Roman" w:cs="Times New Roman"/>
              </w:rPr>
            </w:pPr>
          </w:p>
        </w:tc>
        <w:tc>
          <w:tcPr>
            <w:tcW w:w="1822" w:type="dxa"/>
            <w:tcBorders>
              <w:top w:val="nil"/>
              <w:left w:val="nil"/>
              <w:bottom w:val="nil"/>
              <w:right w:val="nil"/>
            </w:tcBorders>
            <w:shd w:val="clear" w:color="auto" w:fill="auto"/>
            <w:noWrap/>
            <w:vAlign w:val="bottom"/>
            <w:hideMark/>
          </w:tcPr>
          <w:p w14:paraId="165C7CF1" w14:textId="77777777" w:rsidR="000D5AFD" w:rsidRPr="00E3405A" w:rsidRDefault="000D5AFD" w:rsidP="00400DC4">
            <w:pPr>
              <w:jc w:val="both"/>
              <w:rPr>
                <w:rFonts w:ascii="Times New Roman" w:eastAsia="Times New Roman" w:hAnsi="Times New Roman" w:cs="Times New Roman"/>
              </w:rPr>
            </w:pPr>
          </w:p>
        </w:tc>
      </w:tr>
      <w:tr w:rsidR="000D5AFD" w:rsidRPr="00E3405A" w14:paraId="546C1500" w14:textId="77777777" w:rsidTr="00400DC4">
        <w:trPr>
          <w:trHeight w:val="315"/>
        </w:trPr>
        <w:tc>
          <w:tcPr>
            <w:tcW w:w="9072" w:type="dxa"/>
            <w:gridSpan w:val="8"/>
            <w:tcBorders>
              <w:top w:val="nil"/>
              <w:left w:val="nil"/>
              <w:bottom w:val="nil"/>
              <w:right w:val="nil"/>
            </w:tcBorders>
            <w:shd w:val="clear" w:color="auto" w:fill="auto"/>
            <w:noWrap/>
            <w:vAlign w:val="bottom"/>
            <w:hideMark/>
          </w:tcPr>
          <w:p w14:paraId="17CAA6C2" w14:textId="77777777" w:rsidR="000D5AFD" w:rsidRPr="00E3405A" w:rsidRDefault="000D5AFD" w:rsidP="00400DC4">
            <w:pPr>
              <w:jc w:val="both"/>
              <w:rPr>
                <w:rFonts w:ascii="Times New Roman" w:eastAsia="Times New Roman" w:hAnsi="Times New Roman" w:cs="Times New Roman"/>
              </w:rPr>
            </w:pPr>
            <w:r w:rsidRPr="00E3405A">
              <w:rPr>
                <w:rFonts w:ascii="Times New Roman" w:eastAsia="Times New Roman" w:hAnsi="Times New Roman" w:cs="Times New Roman"/>
                <w:bCs/>
                <w:color w:val="000000"/>
              </w:rPr>
              <w:t>3. BELANJA BARANG NON OPERASIONAL LAINNYA</w:t>
            </w:r>
          </w:p>
        </w:tc>
      </w:tr>
      <w:tr w:rsidR="000D5AFD" w:rsidRPr="00E3405A" w14:paraId="43809D1B" w14:textId="77777777" w:rsidTr="00400DC4">
        <w:trPr>
          <w:trHeight w:val="315"/>
        </w:trPr>
        <w:tc>
          <w:tcPr>
            <w:tcW w:w="29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E8780" w14:textId="77777777" w:rsidR="000D5AFD" w:rsidRPr="00E3405A" w:rsidRDefault="000D5AFD" w:rsidP="00400DC4">
            <w:pPr>
              <w:jc w:val="both"/>
              <w:rPr>
                <w:rFonts w:ascii="Times New Roman" w:eastAsia="Times New Roman" w:hAnsi="Times New Roman" w:cs="Times New Roman"/>
                <w:bCs/>
                <w:color w:val="000000"/>
              </w:rPr>
            </w:pPr>
            <w:r w:rsidRPr="00E3405A">
              <w:rPr>
                <w:rFonts w:ascii="Times New Roman" w:eastAsia="Times New Roman" w:hAnsi="Times New Roman" w:cs="Times New Roman"/>
                <w:bCs/>
                <w:color w:val="000000"/>
              </w:rPr>
              <w:t>Item Barang</w:t>
            </w:r>
          </w:p>
        </w:tc>
        <w:tc>
          <w:tcPr>
            <w:tcW w:w="12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185125ED" w14:textId="77777777" w:rsidR="000D5AFD" w:rsidRPr="00E3405A" w:rsidRDefault="000D5AFD" w:rsidP="00400DC4">
            <w:pPr>
              <w:jc w:val="both"/>
              <w:rPr>
                <w:rFonts w:ascii="Times New Roman" w:eastAsia="Times New Roman" w:hAnsi="Times New Roman" w:cs="Times New Roman"/>
                <w:bCs/>
                <w:color w:val="000000"/>
              </w:rPr>
            </w:pPr>
            <w:r w:rsidRPr="00E3405A">
              <w:rPr>
                <w:rFonts w:ascii="Times New Roman" w:eastAsia="Times New Roman" w:hAnsi="Times New Roman" w:cs="Times New Roman"/>
                <w:bCs/>
                <w:color w:val="000000"/>
              </w:rPr>
              <w:t>Volume</w:t>
            </w:r>
          </w:p>
        </w:tc>
        <w:tc>
          <w:tcPr>
            <w:tcW w:w="1163" w:type="dxa"/>
            <w:gridSpan w:val="2"/>
            <w:tcBorders>
              <w:top w:val="single" w:sz="4" w:space="0" w:color="auto"/>
              <w:left w:val="nil"/>
              <w:bottom w:val="single" w:sz="4" w:space="0" w:color="auto"/>
              <w:right w:val="single" w:sz="4" w:space="0" w:color="auto"/>
            </w:tcBorders>
            <w:shd w:val="clear" w:color="auto" w:fill="auto"/>
            <w:noWrap/>
            <w:vAlign w:val="bottom"/>
            <w:hideMark/>
          </w:tcPr>
          <w:p w14:paraId="7C28A233" w14:textId="77777777" w:rsidR="000D5AFD" w:rsidRPr="00E3405A" w:rsidRDefault="000D5AFD" w:rsidP="00400DC4">
            <w:pPr>
              <w:jc w:val="both"/>
              <w:rPr>
                <w:rFonts w:ascii="Times New Roman" w:eastAsia="Times New Roman" w:hAnsi="Times New Roman" w:cs="Times New Roman"/>
                <w:bCs/>
                <w:color w:val="000000"/>
              </w:rPr>
            </w:pPr>
            <w:r w:rsidRPr="00E3405A">
              <w:rPr>
                <w:rFonts w:ascii="Times New Roman" w:eastAsia="Times New Roman" w:hAnsi="Times New Roman" w:cs="Times New Roman"/>
                <w:bCs/>
                <w:color w:val="000000"/>
              </w:rPr>
              <w:t>Satuan</w:t>
            </w:r>
          </w:p>
        </w:tc>
        <w:tc>
          <w:tcPr>
            <w:tcW w:w="1814" w:type="dxa"/>
            <w:gridSpan w:val="2"/>
            <w:tcBorders>
              <w:top w:val="single" w:sz="4" w:space="0" w:color="auto"/>
              <w:left w:val="nil"/>
              <w:bottom w:val="single" w:sz="4" w:space="0" w:color="auto"/>
              <w:right w:val="single" w:sz="4" w:space="0" w:color="auto"/>
            </w:tcBorders>
            <w:shd w:val="clear" w:color="auto" w:fill="auto"/>
            <w:noWrap/>
            <w:vAlign w:val="bottom"/>
            <w:hideMark/>
          </w:tcPr>
          <w:p w14:paraId="3DE38C11" w14:textId="77777777" w:rsidR="000D5AFD" w:rsidRPr="00E3405A" w:rsidRDefault="000D5AFD" w:rsidP="00400DC4">
            <w:pPr>
              <w:jc w:val="both"/>
              <w:rPr>
                <w:rFonts w:ascii="Times New Roman" w:eastAsia="Times New Roman" w:hAnsi="Times New Roman" w:cs="Times New Roman"/>
                <w:bCs/>
                <w:color w:val="000000"/>
              </w:rPr>
            </w:pPr>
            <w:r w:rsidRPr="00E3405A">
              <w:rPr>
                <w:rFonts w:ascii="Times New Roman" w:eastAsia="Times New Roman" w:hAnsi="Times New Roman" w:cs="Times New Roman"/>
                <w:bCs/>
                <w:color w:val="000000"/>
              </w:rPr>
              <w:t>Harga Satuan</w:t>
            </w:r>
          </w:p>
        </w:tc>
        <w:tc>
          <w:tcPr>
            <w:tcW w:w="1822" w:type="dxa"/>
            <w:tcBorders>
              <w:top w:val="single" w:sz="4" w:space="0" w:color="auto"/>
              <w:left w:val="nil"/>
              <w:bottom w:val="single" w:sz="4" w:space="0" w:color="auto"/>
              <w:right w:val="single" w:sz="4" w:space="0" w:color="auto"/>
            </w:tcBorders>
            <w:shd w:val="clear" w:color="auto" w:fill="auto"/>
            <w:noWrap/>
            <w:vAlign w:val="bottom"/>
            <w:hideMark/>
          </w:tcPr>
          <w:p w14:paraId="5D8146A9" w14:textId="77777777" w:rsidR="000D5AFD" w:rsidRPr="00E3405A" w:rsidRDefault="000D5AFD" w:rsidP="00400DC4">
            <w:pPr>
              <w:jc w:val="both"/>
              <w:rPr>
                <w:rFonts w:ascii="Times New Roman" w:eastAsia="Times New Roman" w:hAnsi="Times New Roman" w:cs="Times New Roman"/>
                <w:bCs/>
                <w:color w:val="000000"/>
              </w:rPr>
            </w:pPr>
            <w:r w:rsidRPr="00E3405A">
              <w:rPr>
                <w:rFonts w:ascii="Times New Roman" w:eastAsia="Times New Roman" w:hAnsi="Times New Roman" w:cs="Times New Roman"/>
                <w:bCs/>
                <w:color w:val="000000"/>
              </w:rPr>
              <w:t>Total (Rp)</w:t>
            </w:r>
          </w:p>
        </w:tc>
      </w:tr>
      <w:tr w:rsidR="000D5AFD" w:rsidRPr="00E3405A" w14:paraId="3CB5B4F8" w14:textId="77777777" w:rsidTr="00400DC4">
        <w:trPr>
          <w:trHeight w:val="315"/>
        </w:trPr>
        <w:tc>
          <w:tcPr>
            <w:tcW w:w="2977" w:type="dxa"/>
            <w:tcBorders>
              <w:top w:val="nil"/>
              <w:left w:val="single" w:sz="4" w:space="0" w:color="auto"/>
              <w:bottom w:val="single" w:sz="4" w:space="0" w:color="auto"/>
              <w:right w:val="single" w:sz="4" w:space="0" w:color="auto"/>
            </w:tcBorders>
            <w:shd w:val="clear" w:color="auto" w:fill="auto"/>
            <w:noWrap/>
            <w:vAlign w:val="bottom"/>
            <w:hideMark/>
          </w:tcPr>
          <w:p w14:paraId="3817FB3D"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lastRenderedPageBreak/>
              <w:t>Jilid Laporan Kemajuan</w:t>
            </w:r>
          </w:p>
        </w:tc>
        <w:tc>
          <w:tcPr>
            <w:tcW w:w="1296" w:type="dxa"/>
            <w:gridSpan w:val="2"/>
            <w:tcBorders>
              <w:top w:val="nil"/>
              <w:left w:val="nil"/>
              <w:bottom w:val="single" w:sz="4" w:space="0" w:color="auto"/>
              <w:right w:val="single" w:sz="4" w:space="0" w:color="auto"/>
            </w:tcBorders>
            <w:shd w:val="clear" w:color="auto" w:fill="auto"/>
            <w:noWrap/>
            <w:vAlign w:val="bottom"/>
            <w:hideMark/>
          </w:tcPr>
          <w:p w14:paraId="0B0E1241"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4</w:t>
            </w:r>
          </w:p>
        </w:tc>
        <w:tc>
          <w:tcPr>
            <w:tcW w:w="1163" w:type="dxa"/>
            <w:gridSpan w:val="2"/>
            <w:tcBorders>
              <w:top w:val="nil"/>
              <w:left w:val="nil"/>
              <w:bottom w:val="single" w:sz="4" w:space="0" w:color="auto"/>
              <w:right w:val="single" w:sz="4" w:space="0" w:color="auto"/>
            </w:tcBorders>
            <w:shd w:val="clear" w:color="auto" w:fill="auto"/>
            <w:noWrap/>
            <w:vAlign w:val="bottom"/>
            <w:hideMark/>
          </w:tcPr>
          <w:p w14:paraId="35DEF8D8"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Dokumen</w:t>
            </w:r>
          </w:p>
        </w:tc>
        <w:tc>
          <w:tcPr>
            <w:tcW w:w="1814" w:type="dxa"/>
            <w:gridSpan w:val="2"/>
            <w:tcBorders>
              <w:top w:val="nil"/>
              <w:left w:val="nil"/>
              <w:bottom w:val="single" w:sz="4" w:space="0" w:color="auto"/>
              <w:right w:val="single" w:sz="4" w:space="0" w:color="auto"/>
            </w:tcBorders>
            <w:shd w:val="clear" w:color="auto" w:fill="auto"/>
            <w:noWrap/>
            <w:vAlign w:val="bottom"/>
            <w:hideMark/>
          </w:tcPr>
          <w:p w14:paraId="45FD36E8"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 xml:space="preserve"> Rp        40,000 </w:t>
            </w:r>
          </w:p>
        </w:tc>
        <w:tc>
          <w:tcPr>
            <w:tcW w:w="1822" w:type="dxa"/>
            <w:tcBorders>
              <w:top w:val="nil"/>
              <w:left w:val="nil"/>
              <w:bottom w:val="single" w:sz="4" w:space="0" w:color="auto"/>
              <w:right w:val="single" w:sz="4" w:space="0" w:color="auto"/>
            </w:tcBorders>
            <w:shd w:val="clear" w:color="auto" w:fill="auto"/>
            <w:noWrap/>
            <w:vAlign w:val="bottom"/>
            <w:hideMark/>
          </w:tcPr>
          <w:p w14:paraId="1E304437"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 xml:space="preserve"> Rp      160,000 </w:t>
            </w:r>
          </w:p>
        </w:tc>
      </w:tr>
      <w:tr w:rsidR="000D5AFD" w:rsidRPr="00E3405A" w14:paraId="6B04F8CF" w14:textId="77777777" w:rsidTr="00400DC4">
        <w:trPr>
          <w:trHeight w:val="315"/>
        </w:trPr>
        <w:tc>
          <w:tcPr>
            <w:tcW w:w="2977" w:type="dxa"/>
            <w:tcBorders>
              <w:top w:val="nil"/>
              <w:left w:val="single" w:sz="4" w:space="0" w:color="auto"/>
              <w:bottom w:val="single" w:sz="4" w:space="0" w:color="auto"/>
              <w:right w:val="nil"/>
            </w:tcBorders>
            <w:shd w:val="clear" w:color="auto" w:fill="auto"/>
            <w:noWrap/>
            <w:vAlign w:val="bottom"/>
            <w:hideMark/>
          </w:tcPr>
          <w:p w14:paraId="21EC5068"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Jilid Laporan Akhir</w:t>
            </w:r>
          </w:p>
        </w:tc>
        <w:tc>
          <w:tcPr>
            <w:tcW w:w="1296" w:type="dxa"/>
            <w:gridSpan w:val="2"/>
            <w:tcBorders>
              <w:top w:val="nil"/>
              <w:left w:val="single" w:sz="4" w:space="0" w:color="auto"/>
              <w:bottom w:val="single" w:sz="4" w:space="0" w:color="auto"/>
              <w:right w:val="single" w:sz="4" w:space="0" w:color="auto"/>
            </w:tcBorders>
            <w:shd w:val="clear" w:color="auto" w:fill="auto"/>
            <w:noWrap/>
            <w:vAlign w:val="bottom"/>
            <w:hideMark/>
          </w:tcPr>
          <w:p w14:paraId="01D5761C"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4</w:t>
            </w:r>
          </w:p>
        </w:tc>
        <w:tc>
          <w:tcPr>
            <w:tcW w:w="1163" w:type="dxa"/>
            <w:gridSpan w:val="2"/>
            <w:tcBorders>
              <w:top w:val="nil"/>
              <w:left w:val="nil"/>
              <w:bottom w:val="single" w:sz="4" w:space="0" w:color="auto"/>
              <w:right w:val="single" w:sz="4" w:space="0" w:color="auto"/>
            </w:tcBorders>
            <w:shd w:val="clear" w:color="auto" w:fill="auto"/>
            <w:noWrap/>
            <w:vAlign w:val="bottom"/>
            <w:hideMark/>
          </w:tcPr>
          <w:p w14:paraId="7520B8DB"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Dokumen</w:t>
            </w:r>
          </w:p>
        </w:tc>
        <w:tc>
          <w:tcPr>
            <w:tcW w:w="1814" w:type="dxa"/>
            <w:gridSpan w:val="2"/>
            <w:tcBorders>
              <w:top w:val="nil"/>
              <w:left w:val="nil"/>
              <w:bottom w:val="single" w:sz="4" w:space="0" w:color="auto"/>
              <w:right w:val="single" w:sz="4" w:space="0" w:color="auto"/>
            </w:tcBorders>
            <w:shd w:val="clear" w:color="auto" w:fill="auto"/>
            <w:noWrap/>
            <w:vAlign w:val="bottom"/>
            <w:hideMark/>
          </w:tcPr>
          <w:p w14:paraId="03609B9B"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 xml:space="preserve"> Rp        40,000 </w:t>
            </w:r>
          </w:p>
        </w:tc>
        <w:tc>
          <w:tcPr>
            <w:tcW w:w="1822" w:type="dxa"/>
            <w:tcBorders>
              <w:top w:val="nil"/>
              <w:left w:val="nil"/>
              <w:bottom w:val="single" w:sz="4" w:space="0" w:color="auto"/>
              <w:right w:val="single" w:sz="4" w:space="0" w:color="auto"/>
            </w:tcBorders>
            <w:shd w:val="clear" w:color="auto" w:fill="auto"/>
            <w:noWrap/>
            <w:vAlign w:val="bottom"/>
            <w:hideMark/>
          </w:tcPr>
          <w:p w14:paraId="2C3E3F09"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 xml:space="preserve"> Rp      160,000 </w:t>
            </w:r>
          </w:p>
        </w:tc>
      </w:tr>
      <w:tr w:rsidR="000D5AFD" w:rsidRPr="00E3405A" w14:paraId="17C44BF6" w14:textId="77777777" w:rsidTr="00400DC4">
        <w:trPr>
          <w:trHeight w:val="315"/>
        </w:trPr>
        <w:tc>
          <w:tcPr>
            <w:tcW w:w="2977" w:type="dxa"/>
            <w:tcBorders>
              <w:top w:val="nil"/>
              <w:left w:val="single" w:sz="4" w:space="0" w:color="auto"/>
              <w:bottom w:val="single" w:sz="4" w:space="0" w:color="auto"/>
              <w:right w:val="nil"/>
            </w:tcBorders>
            <w:shd w:val="clear" w:color="auto" w:fill="auto"/>
            <w:noWrap/>
            <w:vAlign w:val="bottom"/>
            <w:hideMark/>
          </w:tcPr>
          <w:p w14:paraId="38CA1469"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Poster</w:t>
            </w:r>
          </w:p>
        </w:tc>
        <w:tc>
          <w:tcPr>
            <w:tcW w:w="1296" w:type="dxa"/>
            <w:gridSpan w:val="2"/>
            <w:tcBorders>
              <w:top w:val="nil"/>
              <w:left w:val="single" w:sz="4" w:space="0" w:color="auto"/>
              <w:bottom w:val="single" w:sz="4" w:space="0" w:color="auto"/>
              <w:right w:val="single" w:sz="4" w:space="0" w:color="auto"/>
            </w:tcBorders>
            <w:shd w:val="clear" w:color="auto" w:fill="auto"/>
            <w:noWrap/>
            <w:vAlign w:val="bottom"/>
            <w:hideMark/>
          </w:tcPr>
          <w:p w14:paraId="3B7DD9AF"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1</w:t>
            </w:r>
          </w:p>
        </w:tc>
        <w:tc>
          <w:tcPr>
            <w:tcW w:w="1163" w:type="dxa"/>
            <w:gridSpan w:val="2"/>
            <w:tcBorders>
              <w:top w:val="nil"/>
              <w:left w:val="nil"/>
              <w:bottom w:val="single" w:sz="4" w:space="0" w:color="auto"/>
              <w:right w:val="single" w:sz="4" w:space="0" w:color="auto"/>
            </w:tcBorders>
            <w:shd w:val="clear" w:color="auto" w:fill="auto"/>
            <w:noWrap/>
            <w:vAlign w:val="bottom"/>
            <w:hideMark/>
          </w:tcPr>
          <w:p w14:paraId="6614EABC"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Dokumen</w:t>
            </w:r>
          </w:p>
        </w:tc>
        <w:tc>
          <w:tcPr>
            <w:tcW w:w="1814" w:type="dxa"/>
            <w:gridSpan w:val="2"/>
            <w:tcBorders>
              <w:top w:val="nil"/>
              <w:left w:val="nil"/>
              <w:bottom w:val="single" w:sz="4" w:space="0" w:color="auto"/>
              <w:right w:val="single" w:sz="4" w:space="0" w:color="auto"/>
            </w:tcBorders>
            <w:shd w:val="clear" w:color="auto" w:fill="auto"/>
            <w:noWrap/>
            <w:vAlign w:val="bottom"/>
            <w:hideMark/>
          </w:tcPr>
          <w:p w14:paraId="4B7E182C"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 xml:space="preserve"> Rp      200,000 </w:t>
            </w:r>
          </w:p>
        </w:tc>
        <w:tc>
          <w:tcPr>
            <w:tcW w:w="1822" w:type="dxa"/>
            <w:tcBorders>
              <w:top w:val="nil"/>
              <w:left w:val="nil"/>
              <w:bottom w:val="single" w:sz="4" w:space="0" w:color="auto"/>
              <w:right w:val="single" w:sz="4" w:space="0" w:color="auto"/>
            </w:tcBorders>
            <w:shd w:val="clear" w:color="auto" w:fill="auto"/>
            <w:noWrap/>
            <w:vAlign w:val="bottom"/>
            <w:hideMark/>
          </w:tcPr>
          <w:p w14:paraId="3F721CB6"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 xml:space="preserve"> Rp      200,000 </w:t>
            </w:r>
          </w:p>
        </w:tc>
      </w:tr>
      <w:tr w:rsidR="000D5AFD" w:rsidRPr="00E3405A" w14:paraId="3F491F63" w14:textId="77777777" w:rsidTr="00400DC4">
        <w:trPr>
          <w:trHeight w:val="315"/>
        </w:trPr>
        <w:tc>
          <w:tcPr>
            <w:tcW w:w="7250"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0A2C7AD"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Sub Total</w:t>
            </w:r>
          </w:p>
        </w:tc>
        <w:tc>
          <w:tcPr>
            <w:tcW w:w="1822" w:type="dxa"/>
            <w:tcBorders>
              <w:top w:val="nil"/>
              <w:left w:val="nil"/>
              <w:bottom w:val="single" w:sz="4" w:space="0" w:color="auto"/>
              <w:right w:val="single" w:sz="4" w:space="0" w:color="auto"/>
            </w:tcBorders>
            <w:shd w:val="clear" w:color="auto" w:fill="auto"/>
            <w:noWrap/>
            <w:vAlign w:val="bottom"/>
            <w:hideMark/>
          </w:tcPr>
          <w:p w14:paraId="5FD3113C"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 xml:space="preserve"> Rp      520,000 </w:t>
            </w:r>
          </w:p>
        </w:tc>
      </w:tr>
      <w:tr w:rsidR="000D5AFD" w:rsidRPr="00E3405A" w14:paraId="24F083B6" w14:textId="77777777" w:rsidTr="00400DC4">
        <w:trPr>
          <w:trHeight w:val="315"/>
        </w:trPr>
        <w:tc>
          <w:tcPr>
            <w:tcW w:w="2977" w:type="dxa"/>
            <w:tcBorders>
              <w:top w:val="nil"/>
              <w:left w:val="nil"/>
              <w:bottom w:val="nil"/>
              <w:right w:val="nil"/>
            </w:tcBorders>
            <w:shd w:val="clear" w:color="auto" w:fill="auto"/>
            <w:noWrap/>
            <w:vAlign w:val="bottom"/>
            <w:hideMark/>
          </w:tcPr>
          <w:p w14:paraId="7345E4B7" w14:textId="77777777" w:rsidR="000D5AFD" w:rsidRPr="00E3405A" w:rsidRDefault="000D5AFD" w:rsidP="00400DC4">
            <w:pPr>
              <w:jc w:val="both"/>
              <w:rPr>
                <w:rFonts w:ascii="Times New Roman" w:eastAsia="Times New Roman" w:hAnsi="Times New Roman" w:cs="Times New Roman"/>
                <w:color w:val="000000"/>
              </w:rPr>
            </w:pPr>
          </w:p>
        </w:tc>
        <w:tc>
          <w:tcPr>
            <w:tcW w:w="1296" w:type="dxa"/>
            <w:gridSpan w:val="2"/>
            <w:tcBorders>
              <w:top w:val="nil"/>
              <w:left w:val="nil"/>
              <w:bottom w:val="nil"/>
              <w:right w:val="nil"/>
            </w:tcBorders>
            <w:shd w:val="clear" w:color="auto" w:fill="auto"/>
            <w:noWrap/>
            <w:vAlign w:val="bottom"/>
            <w:hideMark/>
          </w:tcPr>
          <w:p w14:paraId="5B6432D2" w14:textId="77777777" w:rsidR="000D5AFD" w:rsidRPr="00E3405A" w:rsidRDefault="000D5AFD" w:rsidP="00400DC4">
            <w:pPr>
              <w:jc w:val="both"/>
              <w:rPr>
                <w:rFonts w:ascii="Times New Roman" w:eastAsia="Times New Roman" w:hAnsi="Times New Roman" w:cs="Times New Roman"/>
              </w:rPr>
            </w:pPr>
          </w:p>
        </w:tc>
        <w:tc>
          <w:tcPr>
            <w:tcW w:w="1163" w:type="dxa"/>
            <w:gridSpan w:val="2"/>
            <w:tcBorders>
              <w:top w:val="nil"/>
              <w:left w:val="nil"/>
              <w:bottom w:val="nil"/>
              <w:right w:val="nil"/>
            </w:tcBorders>
            <w:shd w:val="clear" w:color="auto" w:fill="auto"/>
            <w:noWrap/>
            <w:vAlign w:val="bottom"/>
            <w:hideMark/>
          </w:tcPr>
          <w:p w14:paraId="2DFE8353" w14:textId="77777777" w:rsidR="000D5AFD" w:rsidRPr="00E3405A" w:rsidRDefault="000D5AFD" w:rsidP="00400DC4">
            <w:pPr>
              <w:jc w:val="both"/>
              <w:rPr>
                <w:rFonts w:ascii="Times New Roman" w:eastAsia="Times New Roman" w:hAnsi="Times New Roman" w:cs="Times New Roman"/>
              </w:rPr>
            </w:pPr>
          </w:p>
        </w:tc>
        <w:tc>
          <w:tcPr>
            <w:tcW w:w="1814" w:type="dxa"/>
            <w:gridSpan w:val="2"/>
            <w:tcBorders>
              <w:top w:val="nil"/>
              <w:left w:val="nil"/>
              <w:bottom w:val="nil"/>
              <w:right w:val="nil"/>
            </w:tcBorders>
            <w:shd w:val="clear" w:color="auto" w:fill="auto"/>
            <w:noWrap/>
            <w:vAlign w:val="bottom"/>
            <w:hideMark/>
          </w:tcPr>
          <w:p w14:paraId="1800C33F" w14:textId="77777777" w:rsidR="000D5AFD" w:rsidRPr="00E3405A" w:rsidRDefault="000D5AFD" w:rsidP="00400DC4">
            <w:pPr>
              <w:jc w:val="both"/>
              <w:rPr>
                <w:rFonts w:ascii="Times New Roman" w:eastAsia="Times New Roman" w:hAnsi="Times New Roman" w:cs="Times New Roman"/>
              </w:rPr>
            </w:pPr>
          </w:p>
        </w:tc>
        <w:tc>
          <w:tcPr>
            <w:tcW w:w="1822" w:type="dxa"/>
            <w:tcBorders>
              <w:top w:val="nil"/>
              <w:left w:val="nil"/>
              <w:bottom w:val="nil"/>
              <w:right w:val="nil"/>
            </w:tcBorders>
            <w:shd w:val="clear" w:color="auto" w:fill="auto"/>
            <w:noWrap/>
            <w:vAlign w:val="bottom"/>
            <w:hideMark/>
          </w:tcPr>
          <w:p w14:paraId="704F1549" w14:textId="77777777" w:rsidR="000D5AFD" w:rsidRPr="00E3405A" w:rsidRDefault="000D5AFD" w:rsidP="00400DC4">
            <w:pPr>
              <w:jc w:val="both"/>
              <w:rPr>
                <w:rFonts w:ascii="Times New Roman" w:eastAsia="Times New Roman" w:hAnsi="Times New Roman" w:cs="Times New Roman"/>
              </w:rPr>
            </w:pPr>
          </w:p>
        </w:tc>
      </w:tr>
      <w:tr w:rsidR="000D5AFD" w:rsidRPr="00E3405A" w14:paraId="3AE43293" w14:textId="77777777" w:rsidTr="00400DC4">
        <w:trPr>
          <w:trHeight w:val="315"/>
        </w:trPr>
        <w:tc>
          <w:tcPr>
            <w:tcW w:w="9072" w:type="dxa"/>
            <w:gridSpan w:val="8"/>
            <w:tcBorders>
              <w:top w:val="nil"/>
              <w:left w:val="nil"/>
              <w:bottom w:val="nil"/>
              <w:right w:val="nil"/>
            </w:tcBorders>
            <w:shd w:val="clear" w:color="auto" w:fill="auto"/>
            <w:noWrap/>
            <w:vAlign w:val="bottom"/>
            <w:hideMark/>
          </w:tcPr>
          <w:p w14:paraId="39F9B010" w14:textId="77777777" w:rsidR="000D5AFD" w:rsidRPr="00E3405A" w:rsidRDefault="000D5AFD" w:rsidP="00400DC4">
            <w:pPr>
              <w:jc w:val="both"/>
              <w:rPr>
                <w:rFonts w:ascii="Times New Roman" w:eastAsia="Times New Roman" w:hAnsi="Times New Roman" w:cs="Times New Roman"/>
              </w:rPr>
            </w:pPr>
            <w:r w:rsidRPr="00E3405A">
              <w:rPr>
                <w:rFonts w:ascii="Times New Roman" w:eastAsia="Times New Roman" w:hAnsi="Times New Roman" w:cs="Times New Roman"/>
                <w:bCs/>
                <w:color w:val="000000"/>
              </w:rPr>
              <w:t>4. BELANJA PERJALANAN LAINNYA</w:t>
            </w:r>
          </w:p>
        </w:tc>
      </w:tr>
      <w:tr w:rsidR="000D5AFD" w:rsidRPr="00E3405A" w14:paraId="68BFA5A7" w14:textId="77777777" w:rsidTr="00400DC4">
        <w:trPr>
          <w:trHeight w:val="315"/>
        </w:trPr>
        <w:tc>
          <w:tcPr>
            <w:tcW w:w="29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75064B" w14:textId="77777777" w:rsidR="000D5AFD" w:rsidRPr="00E3405A" w:rsidRDefault="000D5AFD" w:rsidP="00400DC4">
            <w:pPr>
              <w:jc w:val="both"/>
              <w:rPr>
                <w:rFonts w:ascii="Times New Roman" w:eastAsia="Times New Roman" w:hAnsi="Times New Roman" w:cs="Times New Roman"/>
                <w:bCs/>
                <w:color w:val="000000"/>
              </w:rPr>
            </w:pPr>
            <w:r w:rsidRPr="00E3405A">
              <w:rPr>
                <w:rFonts w:ascii="Times New Roman" w:eastAsia="Times New Roman" w:hAnsi="Times New Roman" w:cs="Times New Roman"/>
                <w:bCs/>
                <w:color w:val="000000"/>
              </w:rPr>
              <w:t>Item Perjalanan</w:t>
            </w:r>
          </w:p>
        </w:tc>
        <w:tc>
          <w:tcPr>
            <w:tcW w:w="12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277F63BC" w14:textId="77777777" w:rsidR="000D5AFD" w:rsidRPr="00E3405A" w:rsidRDefault="000D5AFD" w:rsidP="00400DC4">
            <w:pPr>
              <w:jc w:val="both"/>
              <w:rPr>
                <w:rFonts w:ascii="Times New Roman" w:eastAsia="Times New Roman" w:hAnsi="Times New Roman" w:cs="Times New Roman"/>
                <w:bCs/>
                <w:color w:val="000000"/>
              </w:rPr>
            </w:pPr>
            <w:r w:rsidRPr="00E3405A">
              <w:rPr>
                <w:rFonts w:ascii="Times New Roman" w:eastAsia="Times New Roman" w:hAnsi="Times New Roman" w:cs="Times New Roman"/>
                <w:bCs/>
                <w:color w:val="000000"/>
              </w:rPr>
              <w:t>Volume</w:t>
            </w:r>
          </w:p>
        </w:tc>
        <w:tc>
          <w:tcPr>
            <w:tcW w:w="1163" w:type="dxa"/>
            <w:gridSpan w:val="2"/>
            <w:tcBorders>
              <w:top w:val="single" w:sz="4" w:space="0" w:color="auto"/>
              <w:left w:val="nil"/>
              <w:bottom w:val="single" w:sz="4" w:space="0" w:color="auto"/>
              <w:right w:val="single" w:sz="4" w:space="0" w:color="auto"/>
            </w:tcBorders>
            <w:shd w:val="clear" w:color="auto" w:fill="auto"/>
            <w:noWrap/>
            <w:vAlign w:val="bottom"/>
            <w:hideMark/>
          </w:tcPr>
          <w:p w14:paraId="5D21D9C5" w14:textId="77777777" w:rsidR="000D5AFD" w:rsidRPr="00E3405A" w:rsidRDefault="000D5AFD" w:rsidP="00400DC4">
            <w:pPr>
              <w:jc w:val="both"/>
              <w:rPr>
                <w:rFonts w:ascii="Times New Roman" w:eastAsia="Times New Roman" w:hAnsi="Times New Roman" w:cs="Times New Roman"/>
                <w:bCs/>
                <w:color w:val="000000"/>
              </w:rPr>
            </w:pPr>
            <w:r w:rsidRPr="00E3405A">
              <w:rPr>
                <w:rFonts w:ascii="Times New Roman" w:eastAsia="Times New Roman" w:hAnsi="Times New Roman" w:cs="Times New Roman"/>
                <w:bCs/>
                <w:color w:val="000000"/>
              </w:rPr>
              <w:t>Satuan</w:t>
            </w:r>
          </w:p>
        </w:tc>
        <w:tc>
          <w:tcPr>
            <w:tcW w:w="1814" w:type="dxa"/>
            <w:gridSpan w:val="2"/>
            <w:tcBorders>
              <w:top w:val="single" w:sz="4" w:space="0" w:color="auto"/>
              <w:left w:val="nil"/>
              <w:bottom w:val="single" w:sz="4" w:space="0" w:color="auto"/>
              <w:right w:val="single" w:sz="4" w:space="0" w:color="auto"/>
            </w:tcBorders>
            <w:shd w:val="clear" w:color="auto" w:fill="auto"/>
            <w:noWrap/>
            <w:vAlign w:val="bottom"/>
            <w:hideMark/>
          </w:tcPr>
          <w:p w14:paraId="76AC366D" w14:textId="77777777" w:rsidR="000D5AFD" w:rsidRPr="00E3405A" w:rsidRDefault="000D5AFD" w:rsidP="00400DC4">
            <w:pPr>
              <w:jc w:val="both"/>
              <w:rPr>
                <w:rFonts w:ascii="Times New Roman" w:eastAsia="Times New Roman" w:hAnsi="Times New Roman" w:cs="Times New Roman"/>
                <w:bCs/>
                <w:color w:val="000000"/>
              </w:rPr>
            </w:pPr>
            <w:r w:rsidRPr="00E3405A">
              <w:rPr>
                <w:rFonts w:ascii="Times New Roman" w:eastAsia="Times New Roman" w:hAnsi="Times New Roman" w:cs="Times New Roman"/>
                <w:bCs/>
                <w:color w:val="000000"/>
              </w:rPr>
              <w:t>Harga Satuan</w:t>
            </w:r>
          </w:p>
        </w:tc>
        <w:tc>
          <w:tcPr>
            <w:tcW w:w="1822" w:type="dxa"/>
            <w:tcBorders>
              <w:top w:val="single" w:sz="4" w:space="0" w:color="auto"/>
              <w:left w:val="nil"/>
              <w:bottom w:val="single" w:sz="4" w:space="0" w:color="auto"/>
              <w:right w:val="single" w:sz="4" w:space="0" w:color="auto"/>
            </w:tcBorders>
            <w:shd w:val="clear" w:color="auto" w:fill="auto"/>
            <w:noWrap/>
            <w:vAlign w:val="bottom"/>
            <w:hideMark/>
          </w:tcPr>
          <w:p w14:paraId="47B0E7F6" w14:textId="77777777" w:rsidR="000D5AFD" w:rsidRPr="00E3405A" w:rsidRDefault="000D5AFD" w:rsidP="00400DC4">
            <w:pPr>
              <w:jc w:val="both"/>
              <w:rPr>
                <w:rFonts w:ascii="Times New Roman" w:eastAsia="Times New Roman" w:hAnsi="Times New Roman" w:cs="Times New Roman"/>
                <w:bCs/>
                <w:color w:val="000000"/>
              </w:rPr>
            </w:pPr>
            <w:r w:rsidRPr="00E3405A">
              <w:rPr>
                <w:rFonts w:ascii="Times New Roman" w:eastAsia="Times New Roman" w:hAnsi="Times New Roman" w:cs="Times New Roman"/>
                <w:bCs/>
                <w:color w:val="000000"/>
              </w:rPr>
              <w:t>Total (Rp)</w:t>
            </w:r>
          </w:p>
        </w:tc>
      </w:tr>
      <w:tr w:rsidR="000D5AFD" w:rsidRPr="00E3405A" w14:paraId="16254A50" w14:textId="77777777" w:rsidTr="00400DC4">
        <w:trPr>
          <w:trHeight w:val="315"/>
        </w:trPr>
        <w:tc>
          <w:tcPr>
            <w:tcW w:w="2977" w:type="dxa"/>
            <w:tcBorders>
              <w:top w:val="nil"/>
              <w:left w:val="single" w:sz="4" w:space="0" w:color="auto"/>
              <w:bottom w:val="single" w:sz="4" w:space="0" w:color="auto"/>
              <w:right w:val="single" w:sz="4" w:space="0" w:color="auto"/>
            </w:tcBorders>
            <w:shd w:val="clear" w:color="auto" w:fill="auto"/>
            <w:noWrap/>
            <w:vAlign w:val="bottom"/>
            <w:hideMark/>
          </w:tcPr>
          <w:p w14:paraId="1B42D6FB"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w:t>
            </w:r>
          </w:p>
        </w:tc>
        <w:tc>
          <w:tcPr>
            <w:tcW w:w="1296" w:type="dxa"/>
            <w:gridSpan w:val="2"/>
            <w:tcBorders>
              <w:top w:val="nil"/>
              <w:left w:val="nil"/>
              <w:bottom w:val="single" w:sz="4" w:space="0" w:color="auto"/>
              <w:right w:val="single" w:sz="4" w:space="0" w:color="auto"/>
            </w:tcBorders>
            <w:shd w:val="clear" w:color="auto" w:fill="auto"/>
            <w:noWrap/>
            <w:vAlign w:val="bottom"/>
            <w:hideMark/>
          </w:tcPr>
          <w:p w14:paraId="6E3E1075"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0</w:t>
            </w:r>
          </w:p>
        </w:tc>
        <w:tc>
          <w:tcPr>
            <w:tcW w:w="1163" w:type="dxa"/>
            <w:gridSpan w:val="2"/>
            <w:tcBorders>
              <w:top w:val="nil"/>
              <w:left w:val="nil"/>
              <w:bottom w:val="single" w:sz="4" w:space="0" w:color="auto"/>
              <w:right w:val="single" w:sz="4" w:space="0" w:color="auto"/>
            </w:tcBorders>
            <w:shd w:val="clear" w:color="auto" w:fill="auto"/>
            <w:noWrap/>
            <w:vAlign w:val="bottom"/>
            <w:hideMark/>
          </w:tcPr>
          <w:p w14:paraId="5E0A37F6"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Liter</w:t>
            </w:r>
          </w:p>
        </w:tc>
        <w:tc>
          <w:tcPr>
            <w:tcW w:w="1814" w:type="dxa"/>
            <w:gridSpan w:val="2"/>
            <w:tcBorders>
              <w:top w:val="nil"/>
              <w:left w:val="nil"/>
              <w:bottom w:val="single" w:sz="4" w:space="0" w:color="auto"/>
              <w:right w:val="single" w:sz="4" w:space="0" w:color="auto"/>
            </w:tcBorders>
            <w:shd w:val="clear" w:color="auto" w:fill="auto"/>
            <w:noWrap/>
            <w:vAlign w:val="bottom"/>
            <w:hideMark/>
          </w:tcPr>
          <w:p w14:paraId="4911C217"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 xml:space="preserve"> Rp        68,000 </w:t>
            </w:r>
          </w:p>
        </w:tc>
        <w:tc>
          <w:tcPr>
            <w:tcW w:w="1822" w:type="dxa"/>
            <w:tcBorders>
              <w:top w:val="nil"/>
              <w:left w:val="nil"/>
              <w:bottom w:val="single" w:sz="4" w:space="0" w:color="auto"/>
              <w:right w:val="single" w:sz="4" w:space="0" w:color="auto"/>
            </w:tcBorders>
            <w:shd w:val="clear" w:color="auto" w:fill="auto"/>
            <w:noWrap/>
            <w:vAlign w:val="bottom"/>
            <w:hideMark/>
          </w:tcPr>
          <w:p w14:paraId="494FD182"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 xml:space="preserve"> Rp                -   </w:t>
            </w:r>
          </w:p>
        </w:tc>
      </w:tr>
      <w:tr w:rsidR="000D5AFD" w:rsidRPr="00E3405A" w14:paraId="0B52443D" w14:textId="77777777" w:rsidTr="00400DC4">
        <w:trPr>
          <w:trHeight w:val="315"/>
        </w:trPr>
        <w:tc>
          <w:tcPr>
            <w:tcW w:w="7250"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FA089A0"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Sub Total</w:t>
            </w:r>
          </w:p>
        </w:tc>
        <w:tc>
          <w:tcPr>
            <w:tcW w:w="1822" w:type="dxa"/>
            <w:tcBorders>
              <w:top w:val="nil"/>
              <w:left w:val="nil"/>
              <w:bottom w:val="single" w:sz="4" w:space="0" w:color="auto"/>
              <w:right w:val="single" w:sz="4" w:space="0" w:color="auto"/>
            </w:tcBorders>
            <w:shd w:val="clear" w:color="auto" w:fill="auto"/>
            <w:noWrap/>
            <w:vAlign w:val="bottom"/>
            <w:hideMark/>
          </w:tcPr>
          <w:p w14:paraId="3CCC7932"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 xml:space="preserve"> Rp                -   </w:t>
            </w:r>
          </w:p>
        </w:tc>
      </w:tr>
      <w:tr w:rsidR="000D5AFD" w:rsidRPr="00E3405A" w14:paraId="5CE3DCE5" w14:textId="77777777" w:rsidTr="00400DC4">
        <w:trPr>
          <w:trHeight w:val="315"/>
        </w:trPr>
        <w:tc>
          <w:tcPr>
            <w:tcW w:w="7250"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E10A02A"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Total Pengeluaran</w:t>
            </w:r>
          </w:p>
        </w:tc>
        <w:tc>
          <w:tcPr>
            <w:tcW w:w="1822" w:type="dxa"/>
            <w:tcBorders>
              <w:top w:val="nil"/>
              <w:left w:val="nil"/>
              <w:bottom w:val="single" w:sz="4" w:space="0" w:color="auto"/>
              <w:right w:val="single" w:sz="4" w:space="0" w:color="auto"/>
            </w:tcBorders>
            <w:shd w:val="clear" w:color="auto" w:fill="auto"/>
            <w:noWrap/>
            <w:vAlign w:val="bottom"/>
            <w:hideMark/>
          </w:tcPr>
          <w:p w14:paraId="0EDD5A74"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 xml:space="preserve"> Rp   5,000,000 </w:t>
            </w:r>
          </w:p>
        </w:tc>
      </w:tr>
      <w:tr w:rsidR="000D5AFD" w:rsidRPr="00E3405A" w14:paraId="785D128A" w14:textId="77777777" w:rsidTr="00400DC4">
        <w:trPr>
          <w:trHeight w:val="315"/>
        </w:trPr>
        <w:tc>
          <w:tcPr>
            <w:tcW w:w="2977" w:type="dxa"/>
            <w:tcBorders>
              <w:top w:val="nil"/>
              <w:left w:val="nil"/>
              <w:bottom w:val="nil"/>
              <w:right w:val="nil"/>
            </w:tcBorders>
            <w:shd w:val="clear" w:color="auto" w:fill="auto"/>
            <w:noWrap/>
            <w:vAlign w:val="bottom"/>
            <w:hideMark/>
          </w:tcPr>
          <w:p w14:paraId="2C9E2558" w14:textId="77777777" w:rsidR="000D5AFD" w:rsidRPr="00E3405A" w:rsidRDefault="000D5AFD" w:rsidP="00400DC4">
            <w:pPr>
              <w:jc w:val="both"/>
              <w:rPr>
                <w:rFonts w:ascii="Times New Roman" w:eastAsia="Times New Roman" w:hAnsi="Times New Roman" w:cs="Times New Roman"/>
                <w:color w:val="000000"/>
              </w:rPr>
            </w:pPr>
          </w:p>
        </w:tc>
        <w:tc>
          <w:tcPr>
            <w:tcW w:w="1296" w:type="dxa"/>
            <w:gridSpan w:val="2"/>
            <w:tcBorders>
              <w:top w:val="nil"/>
              <w:left w:val="nil"/>
              <w:bottom w:val="nil"/>
              <w:right w:val="nil"/>
            </w:tcBorders>
            <w:shd w:val="clear" w:color="auto" w:fill="auto"/>
            <w:noWrap/>
            <w:vAlign w:val="bottom"/>
            <w:hideMark/>
          </w:tcPr>
          <w:p w14:paraId="4A0B66E0" w14:textId="77777777" w:rsidR="000D5AFD" w:rsidRPr="00E3405A" w:rsidRDefault="000D5AFD" w:rsidP="00400DC4">
            <w:pPr>
              <w:jc w:val="both"/>
              <w:rPr>
                <w:rFonts w:ascii="Times New Roman" w:eastAsia="Times New Roman" w:hAnsi="Times New Roman" w:cs="Times New Roman"/>
              </w:rPr>
            </w:pPr>
          </w:p>
        </w:tc>
        <w:tc>
          <w:tcPr>
            <w:tcW w:w="1163" w:type="dxa"/>
            <w:gridSpan w:val="2"/>
            <w:tcBorders>
              <w:top w:val="nil"/>
              <w:left w:val="nil"/>
              <w:bottom w:val="nil"/>
              <w:right w:val="nil"/>
            </w:tcBorders>
            <w:shd w:val="clear" w:color="auto" w:fill="auto"/>
            <w:noWrap/>
            <w:vAlign w:val="bottom"/>
            <w:hideMark/>
          </w:tcPr>
          <w:p w14:paraId="32768B46" w14:textId="77777777" w:rsidR="000D5AFD" w:rsidRPr="00E3405A" w:rsidRDefault="000D5AFD" w:rsidP="00400DC4">
            <w:pPr>
              <w:jc w:val="both"/>
              <w:rPr>
                <w:rFonts w:ascii="Times New Roman" w:eastAsia="Times New Roman" w:hAnsi="Times New Roman" w:cs="Times New Roman"/>
              </w:rPr>
            </w:pPr>
          </w:p>
        </w:tc>
        <w:tc>
          <w:tcPr>
            <w:tcW w:w="1814" w:type="dxa"/>
            <w:gridSpan w:val="2"/>
            <w:tcBorders>
              <w:top w:val="nil"/>
              <w:left w:val="nil"/>
              <w:bottom w:val="nil"/>
              <w:right w:val="nil"/>
            </w:tcBorders>
            <w:shd w:val="clear" w:color="auto" w:fill="auto"/>
            <w:noWrap/>
            <w:vAlign w:val="bottom"/>
            <w:hideMark/>
          </w:tcPr>
          <w:p w14:paraId="08C9C57D" w14:textId="77777777" w:rsidR="000D5AFD" w:rsidRPr="00E3405A" w:rsidRDefault="000D5AFD" w:rsidP="00400DC4">
            <w:pPr>
              <w:jc w:val="both"/>
              <w:rPr>
                <w:rFonts w:ascii="Times New Roman" w:eastAsia="Times New Roman" w:hAnsi="Times New Roman" w:cs="Times New Roman"/>
              </w:rPr>
            </w:pPr>
          </w:p>
        </w:tc>
        <w:tc>
          <w:tcPr>
            <w:tcW w:w="1822" w:type="dxa"/>
            <w:tcBorders>
              <w:top w:val="nil"/>
              <w:left w:val="nil"/>
              <w:bottom w:val="nil"/>
              <w:right w:val="nil"/>
            </w:tcBorders>
            <w:shd w:val="clear" w:color="auto" w:fill="auto"/>
            <w:noWrap/>
            <w:vAlign w:val="bottom"/>
            <w:hideMark/>
          </w:tcPr>
          <w:p w14:paraId="3FAA03B5" w14:textId="77777777" w:rsidR="000D5AFD" w:rsidRPr="00E3405A" w:rsidRDefault="000D5AFD" w:rsidP="00400DC4">
            <w:pPr>
              <w:jc w:val="both"/>
              <w:rPr>
                <w:rFonts w:ascii="Times New Roman" w:eastAsia="Times New Roman" w:hAnsi="Times New Roman" w:cs="Times New Roman"/>
              </w:rPr>
            </w:pPr>
          </w:p>
        </w:tc>
      </w:tr>
      <w:tr w:rsidR="000D5AFD" w:rsidRPr="00E3405A" w14:paraId="4978AB1B" w14:textId="77777777" w:rsidTr="00400DC4">
        <w:trPr>
          <w:trHeight w:val="315"/>
        </w:trPr>
        <w:tc>
          <w:tcPr>
            <w:tcW w:w="2977" w:type="dxa"/>
            <w:tcBorders>
              <w:top w:val="nil"/>
              <w:left w:val="nil"/>
              <w:bottom w:val="nil"/>
              <w:right w:val="nil"/>
            </w:tcBorders>
            <w:shd w:val="clear" w:color="auto" w:fill="auto"/>
            <w:noWrap/>
            <w:vAlign w:val="bottom"/>
            <w:hideMark/>
          </w:tcPr>
          <w:p w14:paraId="259D2588" w14:textId="77777777" w:rsidR="000D5AFD" w:rsidRPr="00E3405A" w:rsidRDefault="000D5AFD" w:rsidP="00400DC4">
            <w:pPr>
              <w:jc w:val="both"/>
              <w:rPr>
                <w:rFonts w:ascii="Times New Roman" w:eastAsia="Times New Roman" w:hAnsi="Times New Roman" w:cs="Times New Roman"/>
              </w:rPr>
            </w:pPr>
          </w:p>
        </w:tc>
        <w:tc>
          <w:tcPr>
            <w:tcW w:w="1296" w:type="dxa"/>
            <w:gridSpan w:val="2"/>
            <w:tcBorders>
              <w:top w:val="nil"/>
              <w:left w:val="nil"/>
              <w:bottom w:val="nil"/>
              <w:right w:val="nil"/>
            </w:tcBorders>
            <w:shd w:val="clear" w:color="auto" w:fill="auto"/>
            <w:noWrap/>
            <w:vAlign w:val="bottom"/>
            <w:hideMark/>
          </w:tcPr>
          <w:p w14:paraId="18B58D61" w14:textId="77777777" w:rsidR="000D5AFD" w:rsidRPr="00E3405A" w:rsidRDefault="000D5AFD" w:rsidP="00400DC4">
            <w:pPr>
              <w:jc w:val="both"/>
              <w:rPr>
                <w:rFonts w:ascii="Times New Roman" w:eastAsia="Times New Roman" w:hAnsi="Times New Roman" w:cs="Times New Roman"/>
              </w:rPr>
            </w:pPr>
          </w:p>
        </w:tc>
        <w:tc>
          <w:tcPr>
            <w:tcW w:w="1163" w:type="dxa"/>
            <w:gridSpan w:val="2"/>
            <w:tcBorders>
              <w:top w:val="nil"/>
              <w:left w:val="nil"/>
              <w:bottom w:val="nil"/>
              <w:right w:val="nil"/>
            </w:tcBorders>
            <w:shd w:val="clear" w:color="auto" w:fill="auto"/>
            <w:noWrap/>
            <w:vAlign w:val="bottom"/>
            <w:hideMark/>
          </w:tcPr>
          <w:p w14:paraId="07FD73D8" w14:textId="77777777" w:rsidR="000D5AFD" w:rsidRPr="00E3405A" w:rsidRDefault="000D5AFD" w:rsidP="00400DC4">
            <w:pPr>
              <w:jc w:val="both"/>
              <w:rPr>
                <w:rFonts w:ascii="Times New Roman" w:eastAsia="Times New Roman" w:hAnsi="Times New Roman" w:cs="Times New Roman"/>
              </w:rPr>
            </w:pPr>
          </w:p>
        </w:tc>
        <w:tc>
          <w:tcPr>
            <w:tcW w:w="1814" w:type="dxa"/>
            <w:gridSpan w:val="2"/>
            <w:tcBorders>
              <w:top w:val="nil"/>
              <w:left w:val="nil"/>
              <w:bottom w:val="nil"/>
              <w:right w:val="nil"/>
            </w:tcBorders>
            <w:shd w:val="clear" w:color="auto" w:fill="auto"/>
            <w:noWrap/>
            <w:vAlign w:val="bottom"/>
            <w:hideMark/>
          </w:tcPr>
          <w:p w14:paraId="2151E263" w14:textId="77777777" w:rsidR="000D5AFD" w:rsidRPr="00E3405A" w:rsidRDefault="000D5AFD" w:rsidP="00400DC4">
            <w:pPr>
              <w:jc w:val="both"/>
              <w:rPr>
                <w:rFonts w:ascii="Times New Roman" w:eastAsia="Times New Roman" w:hAnsi="Times New Roman" w:cs="Times New Roman"/>
              </w:rPr>
            </w:pPr>
          </w:p>
        </w:tc>
        <w:tc>
          <w:tcPr>
            <w:tcW w:w="1822" w:type="dxa"/>
            <w:tcBorders>
              <w:top w:val="nil"/>
              <w:left w:val="nil"/>
              <w:bottom w:val="nil"/>
              <w:right w:val="nil"/>
            </w:tcBorders>
            <w:shd w:val="clear" w:color="auto" w:fill="auto"/>
            <w:noWrap/>
            <w:vAlign w:val="bottom"/>
            <w:hideMark/>
          </w:tcPr>
          <w:p w14:paraId="5D66BD4A" w14:textId="77777777" w:rsidR="000D5AFD" w:rsidRPr="00E3405A" w:rsidRDefault="000D5AFD" w:rsidP="00400DC4">
            <w:pPr>
              <w:jc w:val="both"/>
              <w:rPr>
                <w:rFonts w:ascii="Times New Roman" w:eastAsia="Times New Roman" w:hAnsi="Times New Roman" w:cs="Times New Roman"/>
              </w:rPr>
            </w:pPr>
          </w:p>
        </w:tc>
      </w:tr>
      <w:tr w:rsidR="000D5AFD" w:rsidRPr="00E3405A" w14:paraId="0450C393" w14:textId="77777777" w:rsidTr="00400DC4">
        <w:trPr>
          <w:trHeight w:val="315"/>
        </w:trPr>
        <w:tc>
          <w:tcPr>
            <w:tcW w:w="2977" w:type="dxa"/>
            <w:tcBorders>
              <w:top w:val="nil"/>
              <w:left w:val="nil"/>
              <w:bottom w:val="nil"/>
              <w:right w:val="nil"/>
            </w:tcBorders>
            <w:shd w:val="clear" w:color="auto" w:fill="auto"/>
            <w:noWrap/>
            <w:vAlign w:val="bottom"/>
            <w:hideMark/>
          </w:tcPr>
          <w:p w14:paraId="354901E0" w14:textId="77777777" w:rsidR="000D5AFD" w:rsidRPr="00E3405A" w:rsidRDefault="000D5AFD" w:rsidP="00400DC4">
            <w:pPr>
              <w:jc w:val="both"/>
              <w:rPr>
                <w:rFonts w:ascii="Times New Roman" w:eastAsia="Times New Roman" w:hAnsi="Times New Roman" w:cs="Times New Roman"/>
              </w:rPr>
            </w:pPr>
          </w:p>
        </w:tc>
        <w:tc>
          <w:tcPr>
            <w:tcW w:w="1296" w:type="dxa"/>
            <w:gridSpan w:val="2"/>
            <w:tcBorders>
              <w:top w:val="nil"/>
              <w:left w:val="nil"/>
              <w:bottom w:val="nil"/>
              <w:right w:val="nil"/>
            </w:tcBorders>
            <w:shd w:val="clear" w:color="auto" w:fill="auto"/>
            <w:noWrap/>
            <w:vAlign w:val="bottom"/>
            <w:hideMark/>
          </w:tcPr>
          <w:p w14:paraId="4CD9CAC3" w14:textId="77777777" w:rsidR="000D5AFD" w:rsidRPr="00E3405A" w:rsidRDefault="000D5AFD" w:rsidP="00400DC4">
            <w:pPr>
              <w:jc w:val="both"/>
              <w:rPr>
                <w:rFonts w:ascii="Times New Roman" w:eastAsia="Times New Roman" w:hAnsi="Times New Roman" w:cs="Times New Roman"/>
              </w:rPr>
            </w:pPr>
          </w:p>
        </w:tc>
        <w:tc>
          <w:tcPr>
            <w:tcW w:w="1163" w:type="dxa"/>
            <w:gridSpan w:val="2"/>
            <w:tcBorders>
              <w:top w:val="nil"/>
              <w:left w:val="nil"/>
              <w:bottom w:val="nil"/>
              <w:right w:val="nil"/>
            </w:tcBorders>
            <w:shd w:val="clear" w:color="auto" w:fill="auto"/>
            <w:noWrap/>
            <w:vAlign w:val="bottom"/>
            <w:hideMark/>
          </w:tcPr>
          <w:p w14:paraId="5A447341" w14:textId="77777777" w:rsidR="000D5AFD" w:rsidRPr="00E3405A" w:rsidRDefault="000D5AFD" w:rsidP="00400DC4">
            <w:pPr>
              <w:jc w:val="both"/>
              <w:rPr>
                <w:rFonts w:ascii="Times New Roman" w:eastAsia="Times New Roman" w:hAnsi="Times New Roman" w:cs="Times New Roman"/>
              </w:rPr>
            </w:pPr>
          </w:p>
        </w:tc>
        <w:tc>
          <w:tcPr>
            <w:tcW w:w="3636" w:type="dxa"/>
            <w:gridSpan w:val="3"/>
            <w:tcBorders>
              <w:top w:val="nil"/>
              <w:left w:val="nil"/>
              <w:bottom w:val="nil"/>
              <w:right w:val="nil"/>
            </w:tcBorders>
            <w:shd w:val="clear" w:color="auto" w:fill="auto"/>
            <w:noWrap/>
            <w:vAlign w:val="bottom"/>
            <w:hideMark/>
          </w:tcPr>
          <w:p w14:paraId="0F066B58"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 xml:space="preserve">Yogyakarta, </w:t>
            </w:r>
            <w:r w:rsidRPr="00E3405A">
              <w:rPr>
                <w:rFonts w:ascii="Times New Roman" w:eastAsia="Times New Roman" w:hAnsi="Times New Roman" w:cs="Times New Roman"/>
                <w:color w:val="000000"/>
                <w:lang w:val="id-ID"/>
              </w:rPr>
              <w:t>15 Maret</w:t>
            </w:r>
            <w:r w:rsidRPr="00E3405A">
              <w:rPr>
                <w:rFonts w:ascii="Times New Roman" w:eastAsia="Times New Roman" w:hAnsi="Times New Roman" w:cs="Times New Roman"/>
                <w:color w:val="000000"/>
              </w:rPr>
              <w:t xml:space="preserve"> 2017</w:t>
            </w:r>
          </w:p>
        </w:tc>
      </w:tr>
      <w:tr w:rsidR="000D5AFD" w:rsidRPr="00E3405A" w14:paraId="4923E7B2" w14:textId="77777777" w:rsidTr="00400DC4">
        <w:trPr>
          <w:trHeight w:val="315"/>
        </w:trPr>
        <w:tc>
          <w:tcPr>
            <w:tcW w:w="2977" w:type="dxa"/>
            <w:tcBorders>
              <w:top w:val="nil"/>
              <w:left w:val="nil"/>
              <w:bottom w:val="nil"/>
              <w:right w:val="nil"/>
            </w:tcBorders>
            <w:shd w:val="clear" w:color="auto" w:fill="auto"/>
            <w:noWrap/>
            <w:vAlign w:val="bottom"/>
            <w:hideMark/>
          </w:tcPr>
          <w:p w14:paraId="296B7F26" w14:textId="77777777" w:rsidR="000D5AFD" w:rsidRPr="00E3405A" w:rsidRDefault="000D5AFD" w:rsidP="00400DC4">
            <w:pPr>
              <w:jc w:val="both"/>
              <w:rPr>
                <w:rFonts w:ascii="Times New Roman" w:eastAsia="Times New Roman" w:hAnsi="Times New Roman" w:cs="Times New Roman"/>
                <w:color w:val="000000"/>
              </w:rPr>
            </w:pPr>
          </w:p>
        </w:tc>
        <w:tc>
          <w:tcPr>
            <w:tcW w:w="1296" w:type="dxa"/>
            <w:gridSpan w:val="2"/>
            <w:tcBorders>
              <w:top w:val="nil"/>
              <w:left w:val="nil"/>
              <w:bottom w:val="nil"/>
              <w:right w:val="nil"/>
            </w:tcBorders>
            <w:shd w:val="clear" w:color="auto" w:fill="auto"/>
            <w:noWrap/>
            <w:vAlign w:val="bottom"/>
            <w:hideMark/>
          </w:tcPr>
          <w:p w14:paraId="1BF996BE" w14:textId="77777777" w:rsidR="000D5AFD" w:rsidRPr="00E3405A" w:rsidRDefault="000D5AFD" w:rsidP="00400DC4">
            <w:pPr>
              <w:jc w:val="both"/>
              <w:rPr>
                <w:rFonts w:ascii="Times New Roman" w:eastAsia="Times New Roman" w:hAnsi="Times New Roman" w:cs="Times New Roman"/>
                <w:color w:val="000000"/>
              </w:rPr>
            </w:pPr>
          </w:p>
        </w:tc>
        <w:tc>
          <w:tcPr>
            <w:tcW w:w="1163" w:type="dxa"/>
            <w:gridSpan w:val="2"/>
            <w:tcBorders>
              <w:top w:val="nil"/>
              <w:left w:val="nil"/>
              <w:bottom w:val="nil"/>
              <w:right w:val="nil"/>
            </w:tcBorders>
            <w:shd w:val="clear" w:color="auto" w:fill="auto"/>
            <w:noWrap/>
            <w:vAlign w:val="bottom"/>
            <w:hideMark/>
          </w:tcPr>
          <w:p w14:paraId="5118CADE" w14:textId="77777777" w:rsidR="000D5AFD" w:rsidRPr="00E3405A" w:rsidRDefault="000D5AFD" w:rsidP="00400DC4">
            <w:pPr>
              <w:jc w:val="both"/>
              <w:rPr>
                <w:rFonts w:ascii="Times New Roman" w:eastAsia="Times New Roman" w:hAnsi="Times New Roman" w:cs="Times New Roman"/>
              </w:rPr>
            </w:pPr>
          </w:p>
        </w:tc>
        <w:tc>
          <w:tcPr>
            <w:tcW w:w="1814" w:type="dxa"/>
            <w:gridSpan w:val="2"/>
            <w:tcBorders>
              <w:top w:val="nil"/>
              <w:left w:val="nil"/>
              <w:bottom w:val="nil"/>
              <w:right w:val="nil"/>
            </w:tcBorders>
            <w:shd w:val="clear" w:color="auto" w:fill="auto"/>
            <w:noWrap/>
            <w:vAlign w:val="bottom"/>
            <w:hideMark/>
          </w:tcPr>
          <w:p w14:paraId="3F2B8A4E"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Ketua</w:t>
            </w:r>
          </w:p>
        </w:tc>
        <w:tc>
          <w:tcPr>
            <w:tcW w:w="1822" w:type="dxa"/>
            <w:tcBorders>
              <w:top w:val="nil"/>
              <w:left w:val="nil"/>
              <w:bottom w:val="nil"/>
              <w:right w:val="nil"/>
            </w:tcBorders>
            <w:shd w:val="clear" w:color="auto" w:fill="auto"/>
            <w:noWrap/>
            <w:vAlign w:val="bottom"/>
            <w:hideMark/>
          </w:tcPr>
          <w:p w14:paraId="04659C25" w14:textId="77777777" w:rsidR="000D5AFD" w:rsidRPr="00E3405A" w:rsidRDefault="000D5AFD" w:rsidP="00400DC4">
            <w:pPr>
              <w:jc w:val="both"/>
              <w:rPr>
                <w:rFonts w:ascii="Times New Roman" w:eastAsia="Times New Roman" w:hAnsi="Times New Roman" w:cs="Times New Roman"/>
                <w:color w:val="000000"/>
              </w:rPr>
            </w:pPr>
          </w:p>
        </w:tc>
      </w:tr>
      <w:tr w:rsidR="000D5AFD" w:rsidRPr="00E3405A" w14:paraId="4205B0D6" w14:textId="77777777" w:rsidTr="00400DC4">
        <w:trPr>
          <w:trHeight w:val="315"/>
        </w:trPr>
        <w:tc>
          <w:tcPr>
            <w:tcW w:w="2977" w:type="dxa"/>
            <w:tcBorders>
              <w:top w:val="nil"/>
              <w:left w:val="nil"/>
              <w:bottom w:val="nil"/>
              <w:right w:val="nil"/>
            </w:tcBorders>
            <w:shd w:val="clear" w:color="auto" w:fill="auto"/>
            <w:noWrap/>
            <w:vAlign w:val="bottom"/>
            <w:hideMark/>
          </w:tcPr>
          <w:p w14:paraId="017C709C" w14:textId="77777777" w:rsidR="000D5AFD" w:rsidRPr="00E3405A" w:rsidRDefault="000D5AFD" w:rsidP="00400DC4">
            <w:pPr>
              <w:jc w:val="both"/>
              <w:rPr>
                <w:rFonts w:ascii="Times New Roman" w:eastAsia="Times New Roman" w:hAnsi="Times New Roman" w:cs="Times New Roman"/>
              </w:rPr>
            </w:pPr>
          </w:p>
        </w:tc>
        <w:tc>
          <w:tcPr>
            <w:tcW w:w="1296" w:type="dxa"/>
            <w:gridSpan w:val="2"/>
            <w:tcBorders>
              <w:top w:val="nil"/>
              <w:left w:val="nil"/>
              <w:bottom w:val="nil"/>
              <w:right w:val="nil"/>
            </w:tcBorders>
            <w:shd w:val="clear" w:color="auto" w:fill="auto"/>
            <w:noWrap/>
            <w:vAlign w:val="bottom"/>
            <w:hideMark/>
          </w:tcPr>
          <w:p w14:paraId="1DF8B517" w14:textId="77777777" w:rsidR="000D5AFD" w:rsidRPr="00E3405A" w:rsidRDefault="000D5AFD" w:rsidP="00400DC4">
            <w:pPr>
              <w:jc w:val="both"/>
              <w:rPr>
                <w:rFonts w:ascii="Times New Roman" w:eastAsia="Times New Roman" w:hAnsi="Times New Roman" w:cs="Times New Roman"/>
              </w:rPr>
            </w:pPr>
          </w:p>
        </w:tc>
        <w:tc>
          <w:tcPr>
            <w:tcW w:w="1163" w:type="dxa"/>
            <w:gridSpan w:val="2"/>
            <w:tcBorders>
              <w:top w:val="nil"/>
              <w:left w:val="nil"/>
              <w:bottom w:val="nil"/>
              <w:right w:val="nil"/>
            </w:tcBorders>
            <w:shd w:val="clear" w:color="auto" w:fill="auto"/>
            <w:noWrap/>
            <w:vAlign w:val="bottom"/>
            <w:hideMark/>
          </w:tcPr>
          <w:p w14:paraId="6947F178" w14:textId="77777777" w:rsidR="000D5AFD" w:rsidRPr="00E3405A" w:rsidRDefault="000D5AFD" w:rsidP="00400DC4">
            <w:pPr>
              <w:jc w:val="both"/>
              <w:rPr>
                <w:rFonts w:ascii="Times New Roman" w:eastAsia="Times New Roman" w:hAnsi="Times New Roman" w:cs="Times New Roman"/>
              </w:rPr>
            </w:pPr>
          </w:p>
        </w:tc>
        <w:tc>
          <w:tcPr>
            <w:tcW w:w="1814" w:type="dxa"/>
            <w:gridSpan w:val="2"/>
            <w:tcBorders>
              <w:top w:val="nil"/>
              <w:left w:val="nil"/>
              <w:bottom w:val="nil"/>
              <w:right w:val="nil"/>
            </w:tcBorders>
            <w:shd w:val="clear" w:color="auto" w:fill="auto"/>
            <w:noWrap/>
            <w:vAlign w:val="bottom"/>
            <w:hideMark/>
          </w:tcPr>
          <w:p w14:paraId="08078431" w14:textId="77777777" w:rsidR="000D5AFD" w:rsidRPr="00E3405A" w:rsidRDefault="000D5AFD" w:rsidP="00400DC4">
            <w:pPr>
              <w:jc w:val="both"/>
              <w:rPr>
                <w:rFonts w:ascii="Times New Roman" w:eastAsia="Times New Roman" w:hAnsi="Times New Roman" w:cs="Times New Roman"/>
              </w:rPr>
            </w:pPr>
          </w:p>
        </w:tc>
        <w:tc>
          <w:tcPr>
            <w:tcW w:w="1822" w:type="dxa"/>
            <w:tcBorders>
              <w:top w:val="nil"/>
              <w:left w:val="nil"/>
              <w:bottom w:val="nil"/>
              <w:right w:val="nil"/>
            </w:tcBorders>
            <w:shd w:val="clear" w:color="auto" w:fill="auto"/>
            <w:noWrap/>
            <w:vAlign w:val="bottom"/>
            <w:hideMark/>
          </w:tcPr>
          <w:p w14:paraId="236703B3" w14:textId="77777777" w:rsidR="000D5AFD" w:rsidRPr="00E3405A" w:rsidRDefault="000D5AFD" w:rsidP="00400DC4">
            <w:pPr>
              <w:jc w:val="both"/>
              <w:rPr>
                <w:rFonts w:ascii="Times New Roman" w:eastAsia="Times New Roman" w:hAnsi="Times New Roman" w:cs="Times New Roman"/>
              </w:rPr>
            </w:pPr>
          </w:p>
        </w:tc>
      </w:tr>
      <w:tr w:rsidR="000D5AFD" w:rsidRPr="00E3405A" w14:paraId="4AD99BCA" w14:textId="77777777" w:rsidTr="00400DC4">
        <w:trPr>
          <w:trHeight w:val="315"/>
        </w:trPr>
        <w:tc>
          <w:tcPr>
            <w:tcW w:w="2977" w:type="dxa"/>
            <w:tcBorders>
              <w:top w:val="nil"/>
              <w:left w:val="nil"/>
              <w:bottom w:val="nil"/>
              <w:right w:val="nil"/>
            </w:tcBorders>
            <w:shd w:val="clear" w:color="auto" w:fill="auto"/>
            <w:noWrap/>
            <w:vAlign w:val="bottom"/>
            <w:hideMark/>
          </w:tcPr>
          <w:p w14:paraId="6F5DCE2B" w14:textId="77777777" w:rsidR="000D5AFD" w:rsidRPr="00E3405A" w:rsidRDefault="000D5AFD" w:rsidP="00400DC4">
            <w:pPr>
              <w:jc w:val="both"/>
              <w:rPr>
                <w:rFonts w:ascii="Times New Roman" w:eastAsia="Times New Roman" w:hAnsi="Times New Roman" w:cs="Times New Roman"/>
              </w:rPr>
            </w:pPr>
          </w:p>
        </w:tc>
        <w:tc>
          <w:tcPr>
            <w:tcW w:w="1296" w:type="dxa"/>
            <w:gridSpan w:val="2"/>
            <w:tcBorders>
              <w:top w:val="nil"/>
              <w:left w:val="nil"/>
              <w:bottom w:val="nil"/>
              <w:right w:val="nil"/>
            </w:tcBorders>
            <w:shd w:val="clear" w:color="auto" w:fill="auto"/>
            <w:noWrap/>
            <w:vAlign w:val="bottom"/>
            <w:hideMark/>
          </w:tcPr>
          <w:p w14:paraId="7CBB2BF2" w14:textId="77777777" w:rsidR="000D5AFD" w:rsidRPr="00E3405A" w:rsidRDefault="000D5AFD" w:rsidP="00400DC4">
            <w:pPr>
              <w:jc w:val="both"/>
              <w:rPr>
                <w:rFonts w:ascii="Times New Roman" w:eastAsia="Times New Roman" w:hAnsi="Times New Roman" w:cs="Times New Roman"/>
              </w:rPr>
            </w:pPr>
          </w:p>
        </w:tc>
        <w:tc>
          <w:tcPr>
            <w:tcW w:w="1163" w:type="dxa"/>
            <w:gridSpan w:val="2"/>
            <w:tcBorders>
              <w:top w:val="nil"/>
              <w:left w:val="nil"/>
              <w:bottom w:val="nil"/>
              <w:right w:val="nil"/>
            </w:tcBorders>
            <w:shd w:val="clear" w:color="auto" w:fill="auto"/>
            <w:noWrap/>
            <w:vAlign w:val="bottom"/>
            <w:hideMark/>
          </w:tcPr>
          <w:p w14:paraId="3391EB82" w14:textId="77777777" w:rsidR="000D5AFD" w:rsidRPr="00E3405A" w:rsidRDefault="000D5AFD" w:rsidP="00400DC4">
            <w:pPr>
              <w:jc w:val="both"/>
              <w:rPr>
                <w:rFonts w:ascii="Times New Roman" w:eastAsia="Times New Roman" w:hAnsi="Times New Roman" w:cs="Times New Roman"/>
              </w:rPr>
            </w:pPr>
          </w:p>
        </w:tc>
        <w:tc>
          <w:tcPr>
            <w:tcW w:w="1814" w:type="dxa"/>
            <w:gridSpan w:val="2"/>
            <w:tcBorders>
              <w:top w:val="nil"/>
              <w:left w:val="nil"/>
              <w:bottom w:val="nil"/>
              <w:right w:val="nil"/>
            </w:tcBorders>
            <w:shd w:val="clear" w:color="auto" w:fill="auto"/>
            <w:noWrap/>
            <w:vAlign w:val="bottom"/>
            <w:hideMark/>
          </w:tcPr>
          <w:p w14:paraId="0004B92A" w14:textId="77777777" w:rsidR="000D5AFD" w:rsidRPr="00E3405A" w:rsidRDefault="000D5AFD" w:rsidP="00400DC4">
            <w:pPr>
              <w:jc w:val="both"/>
              <w:rPr>
                <w:rFonts w:ascii="Times New Roman" w:eastAsia="Times New Roman" w:hAnsi="Times New Roman" w:cs="Times New Roman"/>
              </w:rPr>
            </w:pPr>
          </w:p>
        </w:tc>
        <w:tc>
          <w:tcPr>
            <w:tcW w:w="1822" w:type="dxa"/>
            <w:tcBorders>
              <w:top w:val="nil"/>
              <w:left w:val="nil"/>
              <w:bottom w:val="nil"/>
              <w:right w:val="nil"/>
            </w:tcBorders>
            <w:shd w:val="clear" w:color="auto" w:fill="auto"/>
            <w:noWrap/>
            <w:vAlign w:val="bottom"/>
            <w:hideMark/>
          </w:tcPr>
          <w:p w14:paraId="5040390E" w14:textId="77777777" w:rsidR="000D5AFD" w:rsidRPr="00E3405A" w:rsidRDefault="000D5AFD" w:rsidP="00400DC4">
            <w:pPr>
              <w:jc w:val="both"/>
              <w:rPr>
                <w:rFonts w:ascii="Times New Roman" w:eastAsia="Times New Roman" w:hAnsi="Times New Roman" w:cs="Times New Roman"/>
              </w:rPr>
            </w:pPr>
          </w:p>
        </w:tc>
      </w:tr>
      <w:tr w:rsidR="000D5AFD" w:rsidRPr="00E3405A" w14:paraId="4AB408D2" w14:textId="77777777" w:rsidTr="00400DC4">
        <w:trPr>
          <w:trHeight w:val="315"/>
        </w:trPr>
        <w:tc>
          <w:tcPr>
            <w:tcW w:w="2977" w:type="dxa"/>
            <w:tcBorders>
              <w:top w:val="nil"/>
              <w:left w:val="nil"/>
              <w:bottom w:val="nil"/>
              <w:right w:val="nil"/>
            </w:tcBorders>
            <w:shd w:val="clear" w:color="auto" w:fill="auto"/>
            <w:noWrap/>
            <w:vAlign w:val="bottom"/>
            <w:hideMark/>
          </w:tcPr>
          <w:p w14:paraId="193A6396" w14:textId="77777777" w:rsidR="000D5AFD" w:rsidRPr="00E3405A" w:rsidRDefault="000D5AFD" w:rsidP="00400DC4">
            <w:pPr>
              <w:jc w:val="both"/>
              <w:rPr>
                <w:rFonts w:ascii="Times New Roman" w:eastAsia="Times New Roman" w:hAnsi="Times New Roman" w:cs="Times New Roman"/>
              </w:rPr>
            </w:pPr>
          </w:p>
        </w:tc>
        <w:tc>
          <w:tcPr>
            <w:tcW w:w="1296" w:type="dxa"/>
            <w:gridSpan w:val="2"/>
            <w:tcBorders>
              <w:top w:val="nil"/>
              <w:left w:val="nil"/>
              <w:bottom w:val="nil"/>
              <w:right w:val="nil"/>
            </w:tcBorders>
            <w:shd w:val="clear" w:color="auto" w:fill="auto"/>
            <w:noWrap/>
            <w:vAlign w:val="bottom"/>
            <w:hideMark/>
          </w:tcPr>
          <w:p w14:paraId="700B24BE" w14:textId="77777777" w:rsidR="000D5AFD" w:rsidRPr="00E3405A" w:rsidRDefault="000D5AFD" w:rsidP="00400DC4">
            <w:pPr>
              <w:jc w:val="both"/>
              <w:rPr>
                <w:rFonts w:ascii="Times New Roman" w:eastAsia="Times New Roman" w:hAnsi="Times New Roman" w:cs="Times New Roman"/>
              </w:rPr>
            </w:pPr>
          </w:p>
        </w:tc>
        <w:tc>
          <w:tcPr>
            <w:tcW w:w="1163" w:type="dxa"/>
            <w:gridSpan w:val="2"/>
            <w:tcBorders>
              <w:top w:val="nil"/>
              <w:left w:val="nil"/>
              <w:bottom w:val="nil"/>
              <w:right w:val="nil"/>
            </w:tcBorders>
            <w:shd w:val="clear" w:color="auto" w:fill="auto"/>
            <w:noWrap/>
            <w:vAlign w:val="bottom"/>
            <w:hideMark/>
          </w:tcPr>
          <w:p w14:paraId="768D7027" w14:textId="77777777" w:rsidR="000D5AFD" w:rsidRPr="00E3405A" w:rsidRDefault="000D5AFD" w:rsidP="00400DC4">
            <w:pPr>
              <w:jc w:val="both"/>
              <w:rPr>
                <w:rFonts w:ascii="Times New Roman" w:eastAsia="Times New Roman" w:hAnsi="Times New Roman" w:cs="Times New Roman"/>
              </w:rPr>
            </w:pPr>
          </w:p>
        </w:tc>
        <w:tc>
          <w:tcPr>
            <w:tcW w:w="1814" w:type="dxa"/>
            <w:gridSpan w:val="2"/>
            <w:tcBorders>
              <w:top w:val="nil"/>
              <w:left w:val="nil"/>
              <w:bottom w:val="nil"/>
              <w:right w:val="nil"/>
            </w:tcBorders>
            <w:shd w:val="clear" w:color="auto" w:fill="auto"/>
            <w:noWrap/>
            <w:vAlign w:val="bottom"/>
            <w:hideMark/>
          </w:tcPr>
          <w:p w14:paraId="2B146DFF" w14:textId="77777777" w:rsidR="000D5AFD" w:rsidRPr="00E3405A" w:rsidRDefault="000D5AFD" w:rsidP="00400DC4">
            <w:pPr>
              <w:jc w:val="both"/>
              <w:rPr>
                <w:rFonts w:ascii="Times New Roman" w:eastAsia="Times New Roman" w:hAnsi="Times New Roman" w:cs="Times New Roman"/>
              </w:rPr>
            </w:pPr>
          </w:p>
        </w:tc>
        <w:tc>
          <w:tcPr>
            <w:tcW w:w="1822" w:type="dxa"/>
            <w:tcBorders>
              <w:top w:val="nil"/>
              <w:left w:val="nil"/>
              <w:bottom w:val="nil"/>
              <w:right w:val="nil"/>
            </w:tcBorders>
            <w:shd w:val="clear" w:color="auto" w:fill="auto"/>
            <w:noWrap/>
            <w:vAlign w:val="bottom"/>
            <w:hideMark/>
          </w:tcPr>
          <w:p w14:paraId="49CCA3C8" w14:textId="77777777" w:rsidR="000D5AFD" w:rsidRPr="00E3405A" w:rsidRDefault="000D5AFD" w:rsidP="00400DC4">
            <w:pPr>
              <w:jc w:val="both"/>
              <w:rPr>
                <w:rFonts w:ascii="Times New Roman" w:eastAsia="Times New Roman" w:hAnsi="Times New Roman" w:cs="Times New Roman"/>
              </w:rPr>
            </w:pPr>
          </w:p>
        </w:tc>
      </w:tr>
      <w:tr w:rsidR="000D5AFD" w:rsidRPr="00E3405A" w14:paraId="0E5F6443" w14:textId="77777777" w:rsidTr="00400DC4">
        <w:trPr>
          <w:trHeight w:val="315"/>
        </w:trPr>
        <w:tc>
          <w:tcPr>
            <w:tcW w:w="2977" w:type="dxa"/>
            <w:tcBorders>
              <w:top w:val="nil"/>
              <w:left w:val="nil"/>
              <w:bottom w:val="nil"/>
              <w:right w:val="nil"/>
            </w:tcBorders>
            <w:shd w:val="clear" w:color="auto" w:fill="auto"/>
            <w:noWrap/>
            <w:vAlign w:val="bottom"/>
            <w:hideMark/>
          </w:tcPr>
          <w:p w14:paraId="77C33FF8" w14:textId="77777777" w:rsidR="000D5AFD" w:rsidRPr="00E3405A" w:rsidRDefault="000D5AFD" w:rsidP="00400DC4">
            <w:pPr>
              <w:jc w:val="both"/>
              <w:rPr>
                <w:rFonts w:ascii="Times New Roman" w:eastAsia="Times New Roman" w:hAnsi="Times New Roman" w:cs="Times New Roman"/>
              </w:rPr>
            </w:pPr>
          </w:p>
        </w:tc>
        <w:tc>
          <w:tcPr>
            <w:tcW w:w="1296" w:type="dxa"/>
            <w:gridSpan w:val="2"/>
            <w:tcBorders>
              <w:top w:val="nil"/>
              <w:left w:val="nil"/>
              <w:bottom w:val="nil"/>
              <w:right w:val="nil"/>
            </w:tcBorders>
            <w:shd w:val="clear" w:color="auto" w:fill="auto"/>
            <w:noWrap/>
            <w:vAlign w:val="bottom"/>
            <w:hideMark/>
          </w:tcPr>
          <w:p w14:paraId="187A0B93" w14:textId="77777777" w:rsidR="000D5AFD" w:rsidRPr="00E3405A" w:rsidRDefault="000D5AFD" w:rsidP="00400DC4">
            <w:pPr>
              <w:jc w:val="both"/>
              <w:rPr>
                <w:rFonts w:ascii="Times New Roman" w:eastAsia="Times New Roman" w:hAnsi="Times New Roman" w:cs="Times New Roman"/>
              </w:rPr>
            </w:pPr>
          </w:p>
        </w:tc>
        <w:tc>
          <w:tcPr>
            <w:tcW w:w="1163" w:type="dxa"/>
            <w:gridSpan w:val="2"/>
            <w:tcBorders>
              <w:top w:val="nil"/>
              <w:left w:val="nil"/>
              <w:bottom w:val="nil"/>
              <w:right w:val="nil"/>
            </w:tcBorders>
            <w:shd w:val="clear" w:color="auto" w:fill="auto"/>
            <w:noWrap/>
            <w:vAlign w:val="bottom"/>
            <w:hideMark/>
          </w:tcPr>
          <w:p w14:paraId="1D1AD142" w14:textId="77777777" w:rsidR="000D5AFD" w:rsidRPr="00E3405A" w:rsidRDefault="000D5AFD" w:rsidP="00400DC4">
            <w:pPr>
              <w:jc w:val="both"/>
              <w:rPr>
                <w:rFonts w:ascii="Times New Roman" w:eastAsia="Times New Roman" w:hAnsi="Times New Roman" w:cs="Times New Roman"/>
              </w:rPr>
            </w:pPr>
          </w:p>
        </w:tc>
        <w:tc>
          <w:tcPr>
            <w:tcW w:w="1814" w:type="dxa"/>
            <w:gridSpan w:val="2"/>
            <w:tcBorders>
              <w:top w:val="nil"/>
              <w:left w:val="nil"/>
              <w:bottom w:val="nil"/>
              <w:right w:val="nil"/>
            </w:tcBorders>
            <w:shd w:val="clear" w:color="auto" w:fill="auto"/>
            <w:noWrap/>
            <w:vAlign w:val="bottom"/>
            <w:hideMark/>
          </w:tcPr>
          <w:p w14:paraId="28DA9610" w14:textId="77777777" w:rsidR="000D5AFD" w:rsidRPr="00E3405A" w:rsidRDefault="000D5AFD" w:rsidP="00400DC4">
            <w:pPr>
              <w:jc w:val="both"/>
              <w:rPr>
                <w:rFonts w:ascii="Times New Roman" w:eastAsia="Times New Roman" w:hAnsi="Times New Roman" w:cs="Times New Roman"/>
              </w:rPr>
            </w:pPr>
          </w:p>
        </w:tc>
        <w:tc>
          <w:tcPr>
            <w:tcW w:w="1822" w:type="dxa"/>
            <w:tcBorders>
              <w:top w:val="nil"/>
              <w:left w:val="nil"/>
              <w:bottom w:val="nil"/>
              <w:right w:val="nil"/>
            </w:tcBorders>
            <w:shd w:val="clear" w:color="auto" w:fill="auto"/>
            <w:noWrap/>
            <w:vAlign w:val="bottom"/>
            <w:hideMark/>
          </w:tcPr>
          <w:p w14:paraId="64BBA96B" w14:textId="77777777" w:rsidR="000D5AFD" w:rsidRPr="00E3405A" w:rsidRDefault="000D5AFD" w:rsidP="00400DC4">
            <w:pPr>
              <w:jc w:val="both"/>
              <w:rPr>
                <w:rFonts w:ascii="Times New Roman" w:eastAsia="Times New Roman" w:hAnsi="Times New Roman" w:cs="Times New Roman"/>
              </w:rPr>
            </w:pPr>
          </w:p>
        </w:tc>
      </w:tr>
      <w:tr w:rsidR="000D5AFD" w:rsidRPr="00E3405A" w14:paraId="19A52F90" w14:textId="77777777" w:rsidTr="00400DC4">
        <w:trPr>
          <w:trHeight w:val="315"/>
        </w:trPr>
        <w:tc>
          <w:tcPr>
            <w:tcW w:w="5436" w:type="dxa"/>
            <w:gridSpan w:val="5"/>
            <w:tcBorders>
              <w:top w:val="nil"/>
              <w:left w:val="nil"/>
              <w:bottom w:val="nil"/>
              <w:right w:val="nil"/>
            </w:tcBorders>
            <w:shd w:val="clear" w:color="auto" w:fill="auto"/>
            <w:noWrap/>
            <w:vAlign w:val="bottom"/>
            <w:hideMark/>
          </w:tcPr>
          <w:p w14:paraId="7C961183" w14:textId="77777777" w:rsidR="000D5AFD" w:rsidRPr="00E3405A" w:rsidRDefault="000D5AFD" w:rsidP="00400DC4">
            <w:pPr>
              <w:jc w:val="both"/>
              <w:rPr>
                <w:rFonts w:ascii="Times New Roman" w:eastAsia="Times New Roman" w:hAnsi="Times New Roman" w:cs="Times New Roman"/>
              </w:rPr>
            </w:pPr>
          </w:p>
        </w:tc>
        <w:tc>
          <w:tcPr>
            <w:tcW w:w="3636" w:type="dxa"/>
            <w:gridSpan w:val="3"/>
            <w:tcBorders>
              <w:top w:val="nil"/>
              <w:left w:val="nil"/>
              <w:bottom w:val="nil"/>
              <w:right w:val="nil"/>
            </w:tcBorders>
            <w:shd w:val="clear" w:color="auto" w:fill="auto"/>
            <w:noWrap/>
            <w:vAlign w:val="bottom"/>
            <w:hideMark/>
          </w:tcPr>
          <w:p w14:paraId="242AD11E"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Lindung Siswanto, S.Kom, M.Eng</w:t>
            </w:r>
          </w:p>
        </w:tc>
      </w:tr>
      <w:tr w:rsidR="000D5AFD" w:rsidRPr="00E3405A" w14:paraId="001F8A31" w14:textId="77777777" w:rsidTr="00400DC4">
        <w:trPr>
          <w:trHeight w:val="315"/>
        </w:trPr>
        <w:tc>
          <w:tcPr>
            <w:tcW w:w="2977" w:type="dxa"/>
            <w:tcBorders>
              <w:top w:val="nil"/>
              <w:left w:val="nil"/>
              <w:bottom w:val="nil"/>
              <w:right w:val="nil"/>
            </w:tcBorders>
            <w:shd w:val="clear" w:color="auto" w:fill="auto"/>
            <w:noWrap/>
            <w:vAlign w:val="bottom"/>
            <w:hideMark/>
          </w:tcPr>
          <w:p w14:paraId="711E5B9C" w14:textId="77777777" w:rsidR="000D5AFD" w:rsidRPr="00E3405A" w:rsidRDefault="000D5AFD" w:rsidP="00400DC4">
            <w:pPr>
              <w:jc w:val="both"/>
              <w:rPr>
                <w:rFonts w:ascii="Times New Roman" w:eastAsia="Times New Roman" w:hAnsi="Times New Roman" w:cs="Times New Roman"/>
                <w:color w:val="000000"/>
              </w:rPr>
            </w:pPr>
          </w:p>
        </w:tc>
        <w:tc>
          <w:tcPr>
            <w:tcW w:w="1296" w:type="dxa"/>
            <w:gridSpan w:val="2"/>
            <w:tcBorders>
              <w:top w:val="nil"/>
              <w:left w:val="nil"/>
              <w:bottom w:val="nil"/>
              <w:right w:val="nil"/>
            </w:tcBorders>
            <w:shd w:val="clear" w:color="auto" w:fill="auto"/>
            <w:noWrap/>
            <w:vAlign w:val="bottom"/>
            <w:hideMark/>
          </w:tcPr>
          <w:p w14:paraId="34AD67A2" w14:textId="77777777" w:rsidR="000D5AFD" w:rsidRPr="00E3405A" w:rsidRDefault="000D5AFD" w:rsidP="00400DC4">
            <w:pPr>
              <w:jc w:val="both"/>
              <w:rPr>
                <w:rFonts w:ascii="Times New Roman" w:eastAsia="Times New Roman" w:hAnsi="Times New Roman" w:cs="Times New Roman"/>
                <w:color w:val="000000"/>
              </w:rPr>
            </w:pPr>
          </w:p>
        </w:tc>
        <w:tc>
          <w:tcPr>
            <w:tcW w:w="1163" w:type="dxa"/>
            <w:gridSpan w:val="2"/>
            <w:tcBorders>
              <w:top w:val="nil"/>
              <w:left w:val="nil"/>
              <w:bottom w:val="nil"/>
              <w:right w:val="nil"/>
            </w:tcBorders>
            <w:shd w:val="clear" w:color="auto" w:fill="auto"/>
            <w:noWrap/>
            <w:vAlign w:val="bottom"/>
            <w:hideMark/>
          </w:tcPr>
          <w:p w14:paraId="7B6D8458" w14:textId="77777777" w:rsidR="000D5AFD" w:rsidRPr="00E3405A" w:rsidRDefault="000D5AFD" w:rsidP="00400DC4">
            <w:pPr>
              <w:jc w:val="both"/>
              <w:rPr>
                <w:rFonts w:ascii="Times New Roman" w:eastAsia="Times New Roman" w:hAnsi="Times New Roman" w:cs="Times New Roman"/>
              </w:rPr>
            </w:pPr>
          </w:p>
        </w:tc>
        <w:tc>
          <w:tcPr>
            <w:tcW w:w="1814" w:type="dxa"/>
            <w:gridSpan w:val="2"/>
            <w:tcBorders>
              <w:top w:val="nil"/>
              <w:left w:val="nil"/>
              <w:bottom w:val="nil"/>
              <w:right w:val="nil"/>
            </w:tcBorders>
            <w:shd w:val="clear" w:color="auto" w:fill="auto"/>
            <w:noWrap/>
            <w:vAlign w:val="bottom"/>
            <w:hideMark/>
          </w:tcPr>
          <w:p w14:paraId="337B23A6" w14:textId="77777777" w:rsidR="000D5AFD" w:rsidRPr="00E3405A" w:rsidRDefault="000D5AFD" w:rsidP="00400DC4">
            <w:pPr>
              <w:jc w:val="both"/>
              <w:rPr>
                <w:rFonts w:ascii="Times New Roman" w:eastAsia="Times New Roman" w:hAnsi="Times New Roman" w:cs="Times New Roman"/>
                <w:color w:val="000000"/>
              </w:rPr>
            </w:pPr>
            <w:r w:rsidRPr="00E3405A">
              <w:rPr>
                <w:rFonts w:ascii="Times New Roman" w:eastAsia="Times New Roman" w:hAnsi="Times New Roman" w:cs="Times New Roman"/>
                <w:color w:val="000000"/>
              </w:rPr>
              <w:t>NIK 460105006</w:t>
            </w:r>
          </w:p>
        </w:tc>
        <w:tc>
          <w:tcPr>
            <w:tcW w:w="1822" w:type="dxa"/>
            <w:tcBorders>
              <w:top w:val="nil"/>
              <w:left w:val="nil"/>
              <w:bottom w:val="nil"/>
              <w:right w:val="nil"/>
            </w:tcBorders>
            <w:shd w:val="clear" w:color="auto" w:fill="auto"/>
            <w:noWrap/>
            <w:vAlign w:val="bottom"/>
            <w:hideMark/>
          </w:tcPr>
          <w:p w14:paraId="16135E90" w14:textId="77777777" w:rsidR="000D5AFD" w:rsidRPr="00E3405A" w:rsidRDefault="000D5AFD" w:rsidP="00400DC4">
            <w:pPr>
              <w:jc w:val="both"/>
              <w:rPr>
                <w:rFonts w:ascii="Times New Roman" w:eastAsia="Times New Roman" w:hAnsi="Times New Roman" w:cs="Times New Roman"/>
                <w:color w:val="000000"/>
              </w:rPr>
            </w:pPr>
          </w:p>
        </w:tc>
      </w:tr>
    </w:tbl>
    <w:p w14:paraId="55051F0A" w14:textId="77777777" w:rsidR="000D5AFD" w:rsidRPr="00F36DEC" w:rsidRDefault="000D5AFD" w:rsidP="000D5AFD">
      <w:pPr>
        <w:jc w:val="both"/>
      </w:pPr>
    </w:p>
    <w:p w14:paraId="4084A70A" w14:textId="77777777" w:rsidR="000D5AFD" w:rsidRPr="00F36DEC" w:rsidRDefault="000D5AFD" w:rsidP="000D5AFD">
      <w:pPr>
        <w:jc w:val="both"/>
      </w:pPr>
      <w:r w:rsidRPr="00F36DEC">
        <w:br w:type="page"/>
      </w:r>
    </w:p>
    <w:p w14:paraId="5233D062" w14:textId="77777777" w:rsidR="00A12B08" w:rsidRPr="00A12B08" w:rsidRDefault="00A12B08" w:rsidP="00A12B08">
      <w:pPr>
        <w:jc w:val="both"/>
        <w:rPr>
          <w:rFonts w:ascii="Times New Roman" w:hAnsi="Times New Roman" w:cs="Times New Roman"/>
        </w:rPr>
      </w:pPr>
      <w:bookmarkStart w:id="92" w:name="_Toc477130815"/>
      <w:bookmarkStart w:id="93" w:name="_Toc477131444"/>
      <w:r w:rsidRPr="00A12B08">
        <w:rPr>
          <w:rFonts w:ascii="Times New Roman" w:hAnsi="Times New Roman" w:cs="Times New Roman"/>
        </w:rPr>
        <w:lastRenderedPageBreak/>
        <w:t xml:space="preserve">Lampiran 2. </w:t>
      </w:r>
      <w:r w:rsidRPr="00A12B08">
        <w:rPr>
          <w:rFonts w:ascii="Times New Roman" w:hAnsi="Times New Roman" w:cs="Times New Roman"/>
          <w:spacing w:val="1"/>
        </w:rPr>
        <w:t>S</w:t>
      </w:r>
      <w:r w:rsidRPr="00A12B08">
        <w:rPr>
          <w:rFonts w:ascii="Times New Roman" w:hAnsi="Times New Roman" w:cs="Times New Roman"/>
        </w:rPr>
        <w:t>usun</w:t>
      </w:r>
      <w:r w:rsidRPr="00A12B08">
        <w:rPr>
          <w:rFonts w:ascii="Times New Roman" w:hAnsi="Times New Roman" w:cs="Times New Roman"/>
          <w:spacing w:val="-1"/>
        </w:rPr>
        <w:t>a</w:t>
      </w:r>
      <w:r w:rsidRPr="00A12B08">
        <w:rPr>
          <w:rFonts w:ascii="Times New Roman" w:hAnsi="Times New Roman" w:cs="Times New Roman"/>
        </w:rPr>
        <w:t>n O</w:t>
      </w:r>
      <w:r w:rsidRPr="00A12B08">
        <w:rPr>
          <w:rFonts w:ascii="Times New Roman" w:hAnsi="Times New Roman" w:cs="Times New Roman"/>
          <w:spacing w:val="1"/>
        </w:rPr>
        <w:t>r</w:t>
      </w:r>
      <w:r w:rsidRPr="00A12B08">
        <w:rPr>
          <w:rFonts w:ascii="Times New Roman" w:hAnsi="Times New Roman" w:cs="Times New Roman"/>
          <w:spacing w:val="-2"/>
        </w:rPr>
        <w:t>g</w:t>
      </w:r>
      <w:r w:rsidRPr="00A12B08">
        <w:rPr>
          <w:rFonts w:ascii="Times New Roman" w:hAnsi="Times New Roman" w:cs="Times New Roman"/>
          <w:spacing w:val="-1"/>
        </w:rPr>
        <w:t>a</w:t>
      </w:r>
      <w:r w:rsidRPr="00A12B08">
        <w:rPr>
          <w:rFonts w:ascii="Times New Roman" w:hAnsi="Times New Roman" w:cs="Times New Roman"/>
        </w:rPr>
        <w:t xml:space="preserve">nisasi </w:t>
      </w:r>
      <w:r w:rsidRPr="00A12B08">
        <w:rPr>
          <w:rFonts w:ascii="Times New Roman" w:hAnsi="Times New Roman" w:cs="Times New Roman"/>
          <w:spacing w:val="1"/>
        </w:rPr>
        <w:t>P</w:t>
      </w:r>
      <w:r w:rsidRPr="00A12B08">
        <w:rPr>
          <w:rFonts w:ascii="Times New Roman" w:hAnsi="Times New Roman" w:cs="Times New Roman"/>
          <w:spacing w:val="-1"/>
        </w:rPr>
        <w:t>e</w:t>
      </w:r>
      <w:r w:rsidRPr="00A12B08">
        <w:rPr>
          <w:rFonts w:ascii="Times New Roman" w:hAnsi="Times New Roman" w:cs="Times New Roman"/>
          <w:spacing w:val="2"/>
        </w:rPr>
        <w:t>n</w:t>
      </w:r>
      <w:r w:rsidRPr="00A12B08">
        <w:rPr>
          <w:rFonts w:ascii="Times New Roman" w:hAnsi="Times New Roman" w:cs="Times New Roman"/>
          <w:spacing w:val="-1"/>
        </w:rPr>
        <w:t>e</w:t>
      </w:r>
      <w:r w:rsidRPr="00A12B08">
        <w:rPr>
          <w:rFonts w:ascii="Times New Roman" w:hAnsi="Times New Roman" w:cs="Times New Roman"/>
        </w:rPr>
        <w:t>l</w:t>
      </w:r>
      <w:r w:rsidRPr="00A12B08">
        <w:rPr>
          <w:rFonts w:ascii="Times New Roman" w:hAnsi="Times New Roman" w:cs="Times New Roman"/>
          <w:spacing w:val="1"/>
        </w:rPr>
        <w:t>i</w:t>
      </w:r>
      <w:r w:rsidRPr="00A12B08">
        <w:rPr>
          <w:rFonts w:ascii="Times New Roman" w:hAnsi="Times New Roman" w:cs="Times New Roman"/>
        </w:rPr>
        <w:t>ti</w:t>
      </w:r>
      <w:r w:rsidRPr="00A12B08">
        <w:rPr>
          <w:rFonts w:ascii="Times New Roman" w:hAnsi="Times New Roman" w:cs="Times New Roman"/>
          <w:spacing w:val="1"/>
        </w:rPr>
        <w:t xml:space="preserve"> </w:t>
      </w:r>
      <w:r w:rsidRPr="00A12B08">
        <w:rPr>
          <w:rFonts w:ascii="Times New Roman" w:hAnsi="Times New Roman" w:cs="Times New Roman"/>
        </w:rPr>
        <w:t>d</w:t>
      </w:r>
      <w:r w:rsidRPr="00A12B08">
        <w:rPr>
          <w:rFonts w:ascii="Times New Roman" w:hAnsi="Times New Roman" w:cs="Times New Roman"/>
          <w:spacing w:val="-1"/>
        </w:rPr>
        <w:t>a</w:t>
      </w:r>
      <w:r w:rsidRPr="00A12B08">
        <w:rPr>
          <w:rFonts w:ascii="Times New Roman" w:hAnsi="Times New Roman" w:cs="Times New Roman"/>
        </w:rPr>
        <w:t xml:space="preserve">n </w:t>
      </w:r>
      <w:r w:rsidRPr="00A12B08">
        <w:rPr>
          <w:rFonts w:ascii="Times New Roman" w:hAnsi="Times New Roman" w:cs="Times New Roman"/>
          <w:spacing w:val="1"/>
        </w:rPr>
        <w:t>P</w:t>
      </w:r>
      <w:r w:rsidRPr="00A12B08">
        <w:rPr>
          <w:rFonts w:ascii="Times New Roman" w:hAnsi="Times New Roman" w:cs="Times New Roman"/>
          <w:spacing w:val="-1"/>
        </w:rPr>
        <w:t>e</w:t>
      </w:r>
      <w:r w:rsidRPr="00A12B08">
        <w:rPr>
          <w:rFonts w:ascii="Times New Roman" w:hAnsi="Times New Roman" w:cs="Times New Roman"/>
        </w:rPr>
        <w:t>mba</w:t>
      </w:r>
      <w:r w:rsidRPr="00A12B08">
        <w:rPr>
          <w:rFonts w:ascii="Times New Roman" w:hAnsi="Times New Roman" w:cs="Times New Roman"/>
          <w:spacing w:val="-3"/>
        </w:rPr>
        <w:t>g</w:t>
      </w:r>
      <w:r w:rsidRPr="00A12B08">
        <w:rPr>
          <w:rFonts w:ascii="Times New Roman" w:hAnsi="Times New Roman" w:cs="Times New Roman"/>
        </w:rPr>
        <w:t xml:space="preserve">ian </w:t>
      </w:r>
      <w:r w:rsidRPr="00A12B08">
        <w:rPr>
          <w:rFonts w:ascii="Times New Roman" w:hAnsi="Times New Roman" w:cs="Times New Roman"/>
          <w:spacing w:val="-1"/>
        </w:rPr>
        <w:t>T</w:t>
      </w:r>
      <w:r w:rsidRPr="00A12B08">
        <w:rPr>
          <w:rFonts w:ascii="Times New Roman" w:hAnsi="Times New Roman" w:cs="Times New Roman"/>
          <w:spacing w:val="2"/>
        </w:rPr>
        <w:t>u</w:t>
      </w:r>
      <w:r w:rsidRPr="00A12B08">
        <w:rPr>
          <w:rFonts w:ascii="Times New Roman" w:hAnsi="Times New Roman" w:cs="Times New Roman"/>
        </w:rPr>
        <w:t>g</w:t>
      </w:r>
      <w:r w:rsidRPr="00A12B08">
        <w:rPr>
          <w:rFonts w:ascii="Times New Roman" w:hAnsi="Times New Roman" w:cs="Times New Roman"/>
          <w:spacing w:val="-1"/>
        </w:rPr>
        <w:t>a</w:t>
      </w:r>
      <w:r w:rsidRPr="00A12B08">
        <w:rPr>
          <w:rFonts w:ascii="Times New Roman" w:hAnsi="Times New Roman" w:cs="Times New Roman"/>
        </w:rPr>
        <w:t>s</w:t>
      </w:r>
      <w:bookmarkEnd w:id="92"/>
      <w:bookmarkEnd w:id="93"/>
    </w:p>
    <w:p w14:paraId="28CE122D" w14:textId="77777777" w:rsidR="00A12B08" w:rsidRPr="00A12B08" w:rsidRDefault="00A12B08" w:rsidP="00A12B08">
      <w:pPr>
        <w:jc w:val="both"/>
        <w:rPr>
          <w:rFonts w:ascii="Times New Roman" w:hAnsi="Times New Roman" w:cs="Times New Roman"/>
        </w:rPr>
      </w:pPr>
    </w:p>
    <w:p w14:paraId="049C0245" w14:textId="77777777" w:rsidR="00A12B08" w:rsidRPr="00A12B08" w:rsidRDefault="00A12B08" w:rsidP="008B0A8F">
      <w:pPr>
        <w:ind w:firstLine="720"/>
        <w:jc w:val="both"/>
        <w:rPr>
          <w:rFonts w:ascii="Times New Roman" w:hAnsi="Times New Roman" w:cs="Times New Roman"/>
        </w:rPr>
      </w:pPr>
      <w:r w:rsidRPr="00A12B08">
        <w:rPr>
          <w:rFonts w:ascii="Times New Roman" w:hAnsi="Times New Roman" w:cs="Times New Roman"/>
          <w:position w:val="-1"/>
        </w:rPr>
        <w:t>Ad</w:t>
      </w:r>
      <w:r w:rsidRPr="00A12B08">
        <w:rPr>
          <w:rFonts w:ascii="Times New Roman" w:hAnsi="Times New Roman" w:cs="Times New Roman"/>
          <w:spacing w:val="-1"/>
          <w:position w:val="-1"/>
        </w:rPr>
        <w:t>a</w:t>
      </w:r>
      <w:r w:rsidRPr="00A12B08">
        <w:rPr>
          <w:rFonts w:ascii="Times New Roman" w:hAnsi="Times New Roman" w:cs="Times New Roman"/>
          <w:position w:val="-1"/>
        </w:rPr>
        <w:t>pun o</w:t>
      </w:r>
      <w:r w:rsidRPr="00A12B08">
        <w:rPr>
          <w:rFonts w:ascii="Times New Roman" w:hAnsi="Times New Roman" w:cs="Times New Roman"/>
          <w:spacing w:val="1"/>
          <w:position w:val="-1"/>
        </w:rPr>
        <w:t>r</w:t>
      </w:r>
      <w:r w:rsidRPr="00A12B08">
        <w:rPr>
          <w:rFonts w:ascii="Times New Roman" w:hAnsi="Times New Roman" w:cs="Times New Roman"/>
          <w:spacing w:val="-2"/>
          <w:position w:val="-1"/>
        </w:rPr>
        <w:t>g</w:t>
      </w:r>
      <w:r w:rsidRPr="00A12B08">
        <w:rPr>
          <w:rFonts w:ascii="Times New Roman" w:hAnsi="Times New Roman" w:cs="Times New Roman"/>
          <w:spacing w:val="-1"/>
          <w:position w:val="-1"/>
        </w:rPr>
        <w:t>a</w:t>
      </w:r>
      <w:r w:rsidRPr="00A12B08">
        <w:rPr>
          <w:rFonts w:ascii="Times New Roman" w:hAnsi="Times New Roman" w:cs="Times New Roman"/>
          <w:position w:val="-1"/>
        </w:rPr>
        <w:t xml:space="preserve">nisasi </w:t>
      </w:r>
      <w:r w:rsidRPr="00A12B08">
        <w:rPr>
          <w:rFonts w:ascii="Times New Roman" w:hAnsi="Times New Roman" w:cs="Times New Roman"/>
          <w:spacing w:val="3"/>
          <w:position w:val="-1"/>
        </w:rPr>
        <w:t>d</w:t>
      </w:r>
      <w:r w:rsidRPr="00A12B08">
        <w:rPr>
          <w:rFonts w:ascii="Times New Roman" w:hAnsi="Times New Roman" w:cs="Times New Roman"/>
          <w:spacing w:val="-1"/>
          <w:position w:val="-1"/>
        </w:rPr>
        <w:t>a</w:t>
      </w:r>
      <w:r w:rsidRPr="00A12B08">
        <w:rPr>
          <w:rFonts w:ascii="Times New Roman" w:hAnsi="Times New Roman" w:cs="Times New Roman"/>
          <w:position w:val="-1"/>
        </w:rPr>
        <w:t xml:space="preserve">n </w:t>
      </w:r>
      <w:r w:rsidRPr="00A12B08">
        <w:rPr>
          <w:rFonts w:ascii="Times New Roman" w:hAnsi="Times New Roman" w:cs="Times New Roman"/>
          <w:spacing w:val="2"/>
          <w:position w:val="-1"/>
        </w:rPr>
        <w:t>p</w:t>
      </w:r>
      <w:r w:rsidRPr="00A12B08">
        <w:rPr>
          <w:rFonts w:ascii="Times New Roman" w:hAnsi="Times New Roman" w:cs="Times New Roman"/>
          <w:spacing w:val="-1"/>
          <w:position w:val="-1"/>
        </w:rPr>
        <w:t>e</w:t>
      </w:r>
      <w:r w:rsidRPr="00A12B08">
        <w:rPr>
          <w:rFonts w:ascii="Times New Roman" w:hAnsi="Times New Roman" w:cs="Times New Roman"/>
          <w:position w:val="-1"/>
        </w:rPr>
        <w:t>mb</w:t>
      </w:r>
      <w:r w:rsidRPr="00A12B08">
        <w:rPr>
          <w:rFonts w:ascii="Times New Roman" w:hAnsi="Times New Roman" w:cs="Times New Roman"/>
          <w:spacing w:val="2"/>
          <w:position w:val="-1"/>
        </w:rPr>
        <w:t>a</w:t>
      </w:r>
      <w:r w:rsidRPr="00A12B08">
        <w:rPr>
          <w:rFonts w:ascii="Times New Roman" w:hAnsi="Times New Roman" w:cs="Times New Roman"/>
          <w:spacing w:val="-2"/>
          <w:position w:val="-1"/>
        </w:rPr>
        <w:t>g</w:t>
      </w:r>
      <w:r w:rsidRPr="00A12B08">
        <w:rPr>
          <w:rFonts w:ascii="Times New Roman" w:hAnsi="Times New Roman" w:cs="Times New Roman"/>
          <w:position w:val="-1"/>
        </w:rPr>
        <w:t>ian t</w:t>
      </w:r>
      <w:r w:rsidRPr="00A12B08">
        <w:rPr>
          <w:rFonts w:ascii="Times New Roman" w:hAnsi="Times New Roman" w:cs="Times New Roman"/>
          <w:spacing w:val="2"/>
          <w:position w:val="-1"/>
        </w:rPr>
        <w:t>u</w:t>
      </w:r>
      <w:r w:rsidRPr="00A12B08">
        <w:rPr>
          <w:rFonts w:ascii="Times New Roman" w:hAnsi="Times New Roman" w:cs="Times New Roman"/>
          <w:spacing w:val="-2"/>
          <w:position w:val="-1"/>
        </w:rPr>
        <w:t>g</w:t>
      </w:r>
      <w:r w:rsidRPr="00A12B08">
        <w:rPr>
          <w:rFonts w:ascii="Times New Roman" w:hAnsi="Times New Roman" w:cs="Times New Roman"/>
          <w:spacing w:val="-1"/>
          <w:position w:val="-1"/>
        </w:rPr>
        <w:t>a</w:t>
      </w:r>
      <w:r w:rsidRPr="00A12B08">
        <w:rPr>
          <w:rFonts w:ascii="Times New Roman" w:hAnsi="Times New Roman" w:cs="Times New Roman"/>
          <w:position w:val="-1"/>
        </w:rPr>
        <w:t>s a</w:t>
      </w:r>
      <w:r w:rsidRPr="00A12B08">
        <w:rPr>
          <w:rFonts w:ascii="Times New Roman" w:hAnsi="Times New Roman" w:cs="Times New Roman"/>
          <w:spacing w:val="1"/>
          <w:position w:val="-1"/>
        </w:rPr>
        <w:t>d</w:t>
      </w:r>
      <w:r w:rsidRPr="00A12B08">
        <w:rPr>
          <w:rFonts w:ascii="Times New Roman" w:hAnsi="Times New Roman" w:cs="Times New Roman"/>
          <w:spacing w:val="-1"/>
          <w:position w:val="-1"/>
        </w:rPr>
        <w:t>a</w:t>
      </w:r>
      <w:r w:rsidRPr="00A12B08">
        <w:rPr>
          <w:rFonts w:ascii="Times New Roman" w:hAnsi="Times New Roman" w:cs="Times New Roman"/>
          <w:position w:val="-1"/>
        </w:rPr>
        <w:t>lah s</w:t>
      </w:r>
      <w:r w:rsidRPr="00A12B08">
        <w:rPr>
          <w:rFonts w:ascii="Times New Roman" w:hAnsi="Times New Roman" w:cs="Times New Roman"/>
          <w:spacing w:val="1"/>
          <w:position w:val="-1"/>
        </w:rPr>
        <w:t>e</w:t>
      </w:r>
      <w:r w:rsidRPr="00A12B08">
        <w:rPr>
          <w:rFonts w:ascii="Times New Roman" w:hAnsi="Times New Roman" w:cs="Times New Roman"/>
          <w:position w:val="-1"/>
        </w:rPr>
        <w:t>b</w:t>
      </w:r>
      <w:r w:rsidRPr="00A12B08">
        <w:rPr>
          <w:rFonts w:ascii="Times New Roman" w:hAnsi="Times New Roman" w:cs="Times New Roman"/>
          <w:spacing w:val="-1"/>
          <w:position w:val="-1"/>
        </w:rPr>
        <w:t>a</w:t>
      </w:r>
      <w:r w:rsidRPr="00A12B08">
        <w:rPr>
          <w:rFonts w:ascii="Times New Roman" w:hAnsi="Times New Roman" w:cs="Times New Roman"/>
          <w:position w:val="-1"/>
        </w:rPr>
        <w:t>g</w:t>
      </w:r>
      <w:r w:rsidRPr="00A12B08">
        <w:rPr>
          <w:rFonts w:ascii="Times New Roman" w:hAnsi="Times New Roman" w:cs="Times New Roman"/>
          <w:spacing w:val="-1"/>
          <w:position w:val="-1"/>
        </w:rPr>
        <w:t>a</w:t>
      </w:r>
      <w:r w:rsidRPr="00A12B08">
        <w:rPr>
          <w:rFonts w:ascii="Times New Roman" w:hAnsi="Times New Roman" w:cs="Times New Roman"/>
          <w:position w:val="-1"/>
        </w:rPr>
        <w:t>i be</w:t>
      </w:r>
      <w:r w:rsidRPr="00A12B08">
        <w:rPr>
          <w:rFonts w:ascii="Times New Roman" w:hAnsi="Times New Roman" w:cs="Times New Roman"/>
          <w:spacing w:val="-1"/>
          <w:position w:val="-1"/>
        </w:rPr>
        <w:t>r</w:t>
      </w:r>
      <w:r w:rsidRPr="00A12B08">
        <w:rPr>
          <w:rFonts w:ascii="Times New Roman" w:hAnsi="Times New Roman" w:cs="Times New Roman"/>
          <w:position w:val="-1"/>
        </w:rPr>
        <w:t>iku</w:t>
      </w:r>
      <w:r w:rsidRPr="00A12B08">
        <w:rPr>
          <w:rFonts w:ascii="Times New Roman" w:hAnsi="Times New Roman" w:cs="Times New Roman"/>
          <w:spacing w:val="1"/>
          <w:position w:val="-1"/>
        </w:rPr>
        <w:t>t</w:t>
      </w:r>
      <w:r w:rsidRPr="00A12B08">
        <w:rPr>
          <w:rFonts w:ascii="Times New Roman" w:hAnsi="Times New Roman" w:cs="Times New Roman"/>
          <w:position w:val="-1"/>
        </w:rPr>
        <w:t>:</w:t>
      </w:r>
    </w:p>
    <w:p w14:paraId="700FD433" w14:textId="77777777" w:rsidR="00A12B08" w:rsidRPr="00A12B08" w:rsidRDefault="00A12B08" w:rsidP="00A12B08">
      <w:pPr>
        <w:jc w:val="both"/>
        <w:rPr>
          <w:rFonts w:ascii="Times New Roman" w:hAnsi="Times New Roman" w:cs="Times New Roman"/>
        </w:rPr>
      </w:pPr>
    </w:p>
    <w:tbl>
      <w:tblPr>
        <w:tblW w:w="8730" w:type="dxa"/>
        <w:tblInd w:w="84" w:type="dxa"/>
        <w:tblLayout w:type="fixed"/>
        <w:tblCellMar>
          <w:left w:w="0" w:type="dxa"/>
          <w:right w:w="0" w:type="dxa"/>
        </w:tblCellMar>
        <w:tblLook w:val="01E0" w:firstRow="1" w:lastRow="1" w:firstColumn="1" w:lastColumn="1" w:noHBand="0" w:noVBand="0"/>
      </w:tblPr>
      <w:tblGrid>
        <w:gridCol w:w="540"/>
        <w:gridCol w:w="2160"/>
        <w:gridCol w:w="1260"/>
        <w:gridCol w:w="1440"/>
        <w:gridCol w:w="1620"/>
        <w:gridCol w:w="1710"/>
      </w:tblGrid>
      <w:tr w:rsidR="00A12B08" w:rsidRPr="00A12B08" w14:paraId="737B7464" w14:textId="77777777" w:rsidTr="00A12B08">
        <w:trPr>
          <w:trHeight w:hRule="exact" w:val="1114"/>
        </w:trPr>
        <w:tc>
          <w:tcPr>
            <w:tcW w:w="540" w:type="dxa"/>
            <w:tcBorders>
              <w:top w:val="single" w:sz="5" w:space="0" w:color="000000"/>
              <w:left w:val="single" w:sz="5" w:space="0" w:color="000000"/>
              <w:bottom w:val="single" w:sz="5" w:space="0" w:color="000000"/>
              <w:right w:val="single" w:sz="5" w:space="0" w:color="000000"/>
            </w:tcBorders>
          </w:tcPr>
          <w:p w14:paraId="2A4C9F24" w14:textId="77777777" w:rsidR="00A12B08" w:rsidRPr="00A12B08" w:rsidRDefault="00A12B08" w:rsidP="00A12B08">
            <w:pPr>
              <w:jc w:val="both"/>
              <w:rPr>
                <w:rFonts w:ascii="Times New Roman" w:hAnsi="Times New Roman" w:cs="Times New Roman"/>
              </w:rPr>
            </w:pPr>
          </w:p>
          <w:p w14:paraId="5881F03C" w14:textId="77777777" w:rsidR="00A12B08" w:rsidRPr="00A12B08" w:rsidRDefault="00A12B08" w:rsidP="00A12B08">
            <w:pPr>
              <w:jc w:val="both"/>
              <w:rPr>
                <w:rFonts w:ascii="Times New Roman" w:hAnsi="Times New Roman" w:cs="Times New Roman"/>
              </w:rPr>
            </w:pPr>
            <w:r w:rsidRPr="00A12B08">
              <w:rPr>
                <w:rFonts w:ascii="Times New Roman" w:hAnsi="Times New Roman" w:cs="Times New Roman"/>
              </w:rPr>
              <w:t>No</w:t>
            </w:r>
          </w:p>
        </w:tc>
        <w:tc>
          <w:tcPr>
            <w:tcW w:w="2160" w:type="dxa"/>
            <w:tcBorders>
              <w:top w:val="single" w:sz="5" w:space="0" w:color="000000"/>
              <w:left w:val="single" w:sz="5" w:space="0" w:color="000000"/>
              <w:bottom w:val="single" w:sz="5" w:space="0" w:color="000000"/>
              <w:right w:val="single" w:sz="5" w:space="0" w:color="000000"/>
            </w:tcBorders>
          </w:tcPr>
          <w:p w14:paraId="0BEA0491" w14:textId="77777777" w:rsidR="00A12B08" w:rsidRPr="00A12B08" w:rsidRDefault="00A12B08" w:rsidP="00A12B08">
            <w:pPr>
              <w:jc w:val="both"/>
              <w:rPr>
                <w:rFonts w:ascii="Times New Roman" w:hAnsi="Times New Roman" w:cs="Times New Roman"/>
              </w:rPr>
            </w:pPr>
            <w:r w:rsidRPr="00A12B08">
              <w:rPr>
                <w:rFonts w:ascii="Times New Roman" w:hAnsi="Times New Roman" w:cs="Times New Roman"/>
              </w:rPr>
              <w:t>N</w:t>
            </w:r>
            <w:r w:rsidRPr="00A12B08">
              <w:rPr>
                <w:rFonts w:ascii="Times New Roman" w:hAnsi="Times New Roman" w:cs="Times New Roman"/>
                <w:spacing w:val="-1"/>
              </w:rPr>
              <w:t>a</w:t>
            </w:r>
            <w:r w:rsidRPr="00A12B08">
              <w:rPr>
                <w:rFonts w:ascii="Times New Roman" w:hAnsi="Times New Roman" w:cs="Times New Roman"/>
              </w:rPr>
              <w:t>ma</w:t>
            </w:r>
          </w:p>
        </w:tc>
        <w:tc>
          <w:tcPr>
            <w:tcW w:w="1260" w:type="dxa"/>
            <w:tcBorders>
              <w:top w:val="single" w:sz="5" w:space="0" w:color="000000"/>
              <w:left w:val="single" w:sz="5" w:space="0" w:color="000000"/>
              <w:bottom w:val="single" w:sz="5" w:space="0" w:color="000000"/>
              <w:right w:val="single" w:sz="5" w:space="0" w:color="000000"/>
            </w:tcBorders>
          </w:tcPr>
          <w:p w14:paraId="2BBDEF31" w14:textId="77777777" w:rsidR="00A12B08" w:rsidRPr="00A12B08" w:rsidRDefault="00A12B08" w:rsidP="00A12B08">
            <w:pPr>
              <w:jc w:val="both"/>
              <w:rPr>
                <w:rFonts w:ascii="Times New Roman" w:hAnsi="Times New Roman" w:cs="Times New Roman"/>
              </w:rPr>
            </w:pPr>
            <w:r w:rsidRPr="00A12B08">
              <w:rPr>
                <w:rFonts w:ascii="Times New Roman" w:hAnsi="Times New Roman" w:cs="Times New Roman"/>
                <w:spacing w:val="2"/>
              </w:rPr>
              <w:t>NIK</w:t>
            </w:r>
          </w:p>
        </w:tc>
        <w:tc>
          <w:tcPr>
            <w:tcW w:w="1440" w:type="dxa"/>
            <w:tcBorders>
              <w:top w:val="single" w:sz="5" w:space="0" w:color="000000"/>
              <w:left w:val="single" w:sz="5" w:space="0" w:color="000000"/>
              <w:bottom w:val="single" w:sz="5" w:space="0" w:color="000000"/>
              <w:right w:val="single" w:sz="5" w:space="0" w:color="000000"/>
            </w:tcBorders>
          </w:tcPr>
          <w:p w14:paraId="308DED57" w14:textId="77777777" w:rsidR="00A12B08" w:rsidRPr="00A12B08" w:rsidRDefault="00A12B08" w:rsidP="00A12B08">
            <w:pPr>
              <w:jc w:val="both"/>
              <w:rPr>
                <w:rFonts w:ascii="Times New Roman" w:hAnsi="Times New Roman" w:cs="Times New Roman"/>
              </w:rPr>
            </w:pPr>
            <w:r w:rsidRPr="00A12B08">
              <w:rPr>
                <w:rFonts w:ascii="Times New Roman" w:hAnsi="Times New Roman" w:cs="Times New Roman"/>
                <w:spacing w:val="-2"/>
              </w:rPr>
              <w:t>B</w:t>
            </w:r>
            <w:r w:rsidRPr="00A12B08">
              <w:rPr>
                <w:rFonts w:ascii="Times New Roman" w:hAnsi="Times New Roman" w:cs="Times New Roman"/>
              </w:rPr>
              <w:t>ida</w:t>
            </w:r>
            <w:r w:rsidRPr="00A12B08">
              <w:rPr>
                <w:rFonts w:ascii="Times New Roman" w:hAnsi="Times New Roman" w:cs="Times New Roman"/>
                <w:spacing w:val="2"/>
              </w:rPr>
              <w:t>n</w:t>
            </w:r>
            <w:r w:rsidRPr="00A12B08">
              <w:rPr>
                <w:rFonts w:ascii="Times New Roman" w:hAnsi="Times New Roman" w:cs="Times New Roman"/>
              </w:rPr>
              <w:t xml:space="preserve">g </w:t>
            </w:r>
            <w:r w:rsidRPr="00A12B08">
              <w:rPr>
                <w:rFonts w:ascii="Times New Roman" w:hAnsi="Times New Roman" w:cs="Times New Roman"/>
                <w:spacing w:val="-3"/>
              </w:rPr>
              <w:t>I</w:t>
            </w:r>
            <w:r w:rsidRPr="00A12B08">
              <w:rPr>
                <w:rFonts w:ascii="Times New Roman" w:hAnsi="Times New Roman" w:cs="Times New Roman"/>
              </w:rPr>
              <w:t>l</w:t>
            </w:r>
            <w:r w:rsidRPr="00A12B08">
              <w:rPr>
                <w:rFonts w:ascii="Times New Roman" w:hAnsi="Times New Roman" w:cs="Times New Roman"/>
                <w:spacing w:val="1"/>
              </w:rPr>
              <w:t>m</w:t>
            </w:r>
            <w:r w:rsidRPr="00A12B08">
              <w:rPr>
                <w:rFonts w:ascii="Times New Roman" w:hAnsi="Times New Roman" w:cs="Times New Roman"/>
              </w:rPr>
              <w:t>u</w:t>
            </w:r>
          </w:p>
        </w:tc>
        <w:tc>
          <w:tcPr>
            <w:tcW w:w="1620" w:type="dxa"/>
            <w:tcBorders>
              <w:top w:val="single" w:sz="5" w:space="0" w:color="000000"/>
              <w:left w:val="single" w:sz="5" w:space="0" w:color="000000"/>
              <w:bottom w:val="single" w:sz="5" w:space="0" w:color="000000"/>
              <w:right w:val="single" w:sz="5" w:space="0" w:color="000000"/>
            </w:tcBorders>
          </w:tcPr>
          <w:p w14:paraId="4FD6E178" w14:textId="77777777" w:rsidR="00A12B08" w:rsidRPr="00A12B08" w:rsidRDefault="00A12B08" w:rsidP="00A12B08">
            <w:pPr>
              <w:jc w:val="both"/>
              <w:rPr>
                <w:rFonts w:ascii="Times New Roman" w:hAnsi="Times New Roman" w:cs="Times New Roman"/>
              </w:rPr>
            </w:pPr>
            <w:r w:rsidRPr="00A12B08">
              <w:rPr>
                <w:rFonts w:ascii="Times New Roman" w:hAnsi="Times New Roman" w:cs="Times New Roman"/>
              </w:rPr>
              <w:t>Alok</w:t>
            </w:r>
            <w:r w:rsidRPr="00A12B08">
              <w:rPr>
                <w:rFonts w:ascii="Times New Roman" w:hAnsi="Times New Roman" w:cs="Times New Roman"/>
                <w:spacing w:val="-1"/>
              </w:rPr>
              <w:t>a</w:t>
            </w:r>
            <w:r w:rsidRPr="00A12B08">
              <w:rPr>
                <w:rFonts w:ascii="Times New Roman" w:hAnsi="Times New Roman" w:cs="Times New Roman"/>
              </w:rPr>
              <w:t>si</w:t>
            </w:r>
          </w:p>
          <w:p w14:paraId="0194A1A6" w14:textId="77777777" w:rsidR="00A12B08" w:rsidRPr="00A12B08" w:rsidRDefault="00A12B08" w:rsidP="00A12B08">
            <w:pPr>
              <w:jc w:val="both"/>
              <w:rPr>
                <w:rFonts w:ascii="Times New Roman" w:hAnsi="Times New Roman" w:cs="Times New Roman"/>
              </w:rPr>
            </w:pPr>
            <w:r w:rsidRPr="00A12B08">
              <w:rPr>
                <w:rFonts w:ascii="Times New Roman" w:hAnsi="Times New Roman" w:cs="Times New Roman"/>
                <w:spacing w:val="1"/>
              </w:rPr>
              <w:t>W</w:t>
            </w:r>
            <w:r w:rsidRPr="00A12B08">
              <w:rPr>
                <w:rFonts w:ascii="Times New Roman" w:hAnsi="Times New Roman" w:cs="Times New Roman"/>
                <w:spacing w:val="-1"/>
              </w:rPr>
              <w:t>a</w:t>
            </w:r>
            <w:r w:rsidRPr="00A12B08">
              <w:rPr>
                <w:rFonts w:ascii="Times New Roman" w:hAnsi="Times New Roman" w:cs="Times New Roman"/>
              </w:rPr>
              <w:t>ktu</w:t>
            </w:r>
          </w:p>
          <w:p w14:paraId="3E0A03BE" w14:textId="77777777" w:rsidR="00A12B08" w:rsidRPr="00A12B08" w:rsidRDefault="00A12B08" w:rsidP="00A12B08">
            <w:pPr>
              <w:jc w:val="both"/>
              <w:rPr>
                <w:rFonts w:ascii="Times New Roman" w:hAnsi="Times New Roman" w:cs="Times New Roman"/>
              </w:rPr>
            </w:pPr>
            <w:r w:rsidRPr="00A12B08">
              <w:rPr>
                <w:rFonts w:ascii="Times New Roman" w:hAnsi="Times New Roman" w:cs="Times New Roman"/>
              </w:rPr>
              <w:t>(</w:t>
            </w:r>
            <w:r w:rsidRPr="00A12B08">
              <w:rPr>
                <w:rFonts w:ascii="Times New Roman" w:hAnsi="Times New Roman" w:cs="Times New Roman"/>
                <w:spacing w:val="2"/>
              </w:rPr>
              <w:t>J</w:t>
            </w:r>
            <w:r w:rsidRPr="00A12B08">
              <w:rPr>
                <w:rFonts w:ascii="Times New Roman" w:hAnsi="Times New Roman" w:cs="Times New Roman"/>
                <w:spacing w:val="-1"/>
              </w:rPr>
              <w:t>a</w:t>
            </w:r>
            <w:r w:rsidRPr="00A12B08">
              <w:rPr>
                <w:rFonts w:ascii="Times New Roman" w:hAnsi="Times New Roman" w:cs="Times New Roman"/>
              </w:rPr>
              <w:t>m</w:t>
            </w:r>
            <w:r w:rsidRPr="00A12B08">
              <w:rPr>
                <w:rFonts w:ascii="Times New Roman" w:hAnsi="Times New Roman" w:cs="Times New Roman"/>
                <w:spacing w:val="1"/>
              </w:rPr>
              <w:t>/</w:t>
            </w:r>
            <w:r w:rsidRPr="00A12B08">
              <w:rPr>
                <w:rFonts w:ascii="Times New Roman" w:hAnsi="Times New Roman" w:cs="Times New Roman"/>
              </w:rPr>
              <w:t>Min</w:t>
            </w:r>
            <w:r w:rsidRPr="00A12B08">
              <w:rPr>
                <w:rFonts w:ascii="Times New Roman" w:hAnsi="Times New Roman" w:cs="Times New Roman"/>
                <w:spacing w:val="-2"/>
              </w:rPr>
              <w:t>gg</w:t>
            </w:r>
            <w:r w:rsidRPr="00A12B08">
              <w:rPr>
                <w:rFonts w:ascii="Times New Roman" w:hAnsi="Times New Roman" w:cs="Times New Roman"/>
              </w:rPr>
              <w:t>u)</w:t>
            </w:r>
          </w:p>
        </w:tc>
        <w:tc>
          <w:tcPr>
            <w:tcW w:w="1710" w:type="dxa"/>
            <w:tcBorders>
              <w:top w:val="single" w:sz="5" w:space="0" w:color="000000"/>
              <w:left w:val="single" w:sz="5" w:space="0" w:color="000000"/>
              <w:bottom w:val="single" w:sz="5" w:space="0" w:color="000000"/>
              <w:right w:val="single" w:sz="5" w:space="0" w:color="000000"/>
            </w:tcBorders>
          </w:tcPr>
          <w:p w14:paraId="213E70D6" w14:textId="77777777" w:rsidR="00A12B08" w:rsidRPr="00A12B08" w:rsidRDefault="00A12B08" w:rsidP="00A12B08">
            <w:pPr>
              <w:jc w:val="both"/>
              <w:rPr>
                <w:rFonts w:ascii="Times New Roman" w:hAnsi="Times New Roman" w:cs="Times New Roman"/>
              </w:rPr>
            </w:pPr>
            <w:r w:rsidRPr="00A12B08">
              <w:rPr>
                <w:rFonts w:ascii="Times New Roman" w:hAnsi="Times New Roman" w:cs="Times New Roman"/>
              </w:rPr>
              <w:t>U</w:t>
            </w:r>
            <w:r w:rsidRPr="00A12B08">
              <w:rPr>
                <w:rFonts w:ascii="Times New Roman" w:hAnsi="Times New Roman" w:cs="Times New Roman"/>
                <w:spacing w:val="-1"/>
              </w:rPr>
              <w:t>ra</w:t>
            </w:r>
            <w:r w:rsidRPr="00A12B08">
              <w:rPr>
                <w:rFonts w:ascii="Times New Roman" w:hAnsi="Times New Roman" w:cs="Times New Roman"/>
              </w:rPr>
              <w:t xml:space="preserve">ian </w:t>
            </w:r>
            <w:r w:rsidRPr="00A12B08">
              <w:rPr>
                <w:rFonts w:ascii="Times New Roman" w:hAnsi="Times New Roman" w:cs="Times New Roman"/>
                <w:spacing w:val="-1"/>
              </w:rPr>
              <w:t>T</w:t>
            </w:r>
            <w:r w:rsidRPr="00A12B08">
              <w:rPr>
                <w:rFonts w:ascii="Times New Roman" w:hAnsi="Times New Roman" w:cs="Times New Roman"/>
                <w:spacing w:val="2"/>
              </w:rPr>
              <w:t>u</w:t>
            </w:r>
            <w:r w:rsidRPr="00A12B08">
              <w:rPr>
                <w:rFonts w:ascii="Times New Roman" w:hAnsi="Times New Roman" w:cs="Times New Roman"/>
              </w:rPr>
              <w:t>g</w:t>
            </w:r>
            <w:r w:rsidRPr="00A12B08">
              <w:rPr>
                <w:rFonts w:ascii="Times New Roman" w:hAnsi="Times New Roman" w:cs="Times New Roman"/>
                <w:spacing w:val="-1"/>
              </w:rPr>
              <w:t>a</w:t>
            </w:r>
            <w:r w:rsidRPr="00A12B08">
              <w:rPr>
                <w:rFonts w:ascii="Times New Roman" w:hAnsi="Times New Roman" w:cs="Times New Roman"/>
              </w:rPr>
              <w:t>s</w:t>
            </w:r>
          </w:p>
        </w:tc>
      </w:tr>
      <w:tr w:rsidR="00A12B08" w:rsidRPr="00A12B08" w14:paraId="1BD23A87" w14:textId="77777777" w:rsidTr="00A12B08">
        <w:trPr>
          <w:trHeight w:hRule="exact" w:val="1207"/>
        </w:trPr>
        <w:tc>
          <w:tcPr>
            <w:tcW w:w="540" w:type="dxa"/>
            <w:tcBorders>
              <w:top w:val="single" w:sz="5" w:space="0" w:color="000000"/>
              <w:left w:val="single" w:sz="5" w:space="0" w:color="000000"/>
              <w:bottom w:val="single" w:sz="5" w:space="0" w:color="000000"/>
              <w:right w:val="single" w:sz="5" w:space="0" w:color="000000"/>
            </w:tcBorders>
          </w:tcPr>
          <w:p w14:paraId="622D1870" w14:textId="77777777" w:rsidR="00A12B08" w:rsidRPr="00A12B08" w:rsidRDefault="00A12B08" w:rsidP="00A12B08">
            <w:pPr>
              <w:jc w:val="both"/>
              <w:rPr>
                <w:rFonts w:ascii="Times New Roman" w:hAnsi="Times New Roman" w:cs="Times New Roman"/>
              </w:rPr>
            </w:pPr>
            <w:r w:rsidRPr="00A12B08">
              <w:rPr>
                <w:rFonts w:ascii="Times New Roman" w:hAnsi="Times New Roman" w:cs="Times New Roman"/>
              </w:rPr>
              <w:t>1</w:t>
            </w:r>
          </w:p>
        </w:tc>
        <w:tc>
          <w:tcPr>
            <w:tcW w:w="2160" w:type="dxa"/>
            <w:tcBorders>
              <w:top w:val="single" w:sz="5" w:space="0" w:color="000000"/>
              <w:left w:val="single" w:sz="5" w:space="0" w:color="000000"/>
              <w:bottom w:val="single" w:sz="5" w:space="0" w:color="000000"/>
              <w:right w:val="single" w:sz="5" w:space="0" w:color="000000"/>
            </w:tcBorders>
          </w:tcPr>
          <w:p w14:paraId="770F611E" w14:textId="77777777" w:rsidR="00A12B08" w:rsidRPr="00A12B08" w:rsidRDefault="00A12B08" w:rsidP="00A12B08">
            <w:pPr>
              <w:jc w:val="both"/>
              <w:rPr>
                <w:rFonts w:ascii="Times New Roman" w:hAnsi="Times New Roman" w:cs="Times New Roman"/>
              </w:rPr>
            </w:pPr>
            <w:r w:rsidRPr="00A12B08">
              <w:rPr>
                <w:rFonts w:ascii="Times New Roman" w:hAnsi="Times New Roman" w:cs="Times New Roman"/>
              </w:rPr>
              <w:t>Lindung Siswanto,S.Kom., M.Eng</w:t>
            </w:r>
          </w:p>
        </w:tc>
        <w:tc>
          <w:tcPr>
            <w:tcW w:w="1260" w:type="dxa"/>
            <w:tcBorders>
              <w:top w:val="single" w:sz="5" w:space="0" w:color="000000"/>
              <w:left w:val="single" w:sz="5" w:space="0" w:color="000000"/>
              <w:bottom w:val="single" w:sz="5" w:space="0" w:color="000000"/>
              <w:right w:val="single" w:sz="5" w:space="0" w:color="000000"/>
            </w:tcBorders>
          </w:tcPr>
          <w:p w14:paraId="240DB356" w14:textId="77777777" w:rsidR="00A12B08" w:rsidRPr="00A12B08" w:rsidRDefault="00A12B08" w:rsidP="00A12B08">
            <w:pPr>
              <w:jc w:val="both"/>
              <w:rPr>
                <w:rFonts w:ascii="Times New Roman" w:hAnsi="Times New Roman" w:cs="Times New Roman"/>
              </w:rPr>
            </w:pPr>
            <w:r w:rsidRPr="00A12B08">
              <w:rPr>
                <w:rFonts w:ascii="Times New Roman" w:eastAsia="Times New Roman" w:hAnsi="Times New Roman" w:cs="Times New Roman"/>
                <w:color w:val="000000"/>
              </w:rPr>
              <w:t>460105006</w:t>
            </w:r>
          </w:p>
        </w:tc>
        <w:tc>
          <w:tcPr>
            <w:tcW w:w="1440" w:type="dxa"/>
            <w:tcBorders>
              <w:top w:val="single" w:sz="5" w:space="0" w:color="000000"/>
              <w:left w:val="single" w:sz="5" w:space="0" w:color="000000"/>
              <w:bottom w:val="single" w:sz="5" w:space="0" w:color="000000"/>
              <w:right w:val="single" w:sz="5" w:space="0" w:color="000000"/>
            </w:tcBorders>
          </w:tcPr>
          <w:p w14:paraId="3CA5B266" w14:textId="77777777" w:rsidR="00A12B08" w:rsidRPr="00A12B08" w:rsidRDefault="00A12B08" w:rsidP="00A12B08">
            <w:pPr>
              <w:jc w:val="both"/>
              <w:rPr>
                <w:rFonts w:ascii="Times New Roman" w:hAnsi="Times New Roman" w:cs="Times New Roman"/>
              </w:rPr>
            </w:pPr>
            <w:r w:rsidRPr="00A12B08">
              <w:rPr>
                <w:rFonts w:ascii="Times New Roman" w:hAnsi="Times New Roman" w:cs="Times New Roman"/>
              </w:rPr>
              <w:t>T</w:t>
            </w:r>
            <w:r w:rsidRPr="00A12B08">
              <w:rPr>
                <w:rFonts w:ascii="Times New Roman" w:hAnsi="Times New Roman" w:cs="Times New Roman"/>
                <w:spacing w:val="-1"/>
              </w:rPr>
              <w:t>e</w:t>
            </w:r>
            <w:r w:rsidRPr="00A12B08">
              <w:rPr>
                <w:rFonts w:ascii="Times New Roman" w:hAnsi="Times New Roman" w:cs="Times New Roman"/>
              </w:rPr>
              <w:t>knik</w:t>
            </w:r>
          </w:p>
          <w:p w14:paraId="3BB9C9D2" w14:textId="77777777" w:rsidR="00A12B08" w:rsidRPr="00A12B08" w:rsidRDefault="00A12B08" w:rsidP="00A12B08">
            <w:pPr>
              <w:jc w:val="both"/>
              <w:rPr>
                <w:rFonts w:ascii="Times New Roman" w:hAnsi="Times New Roman" w:cs="Times New Roman"/>
              </w:rPr>
            </w:pPr>
            <w:r w:rsidRPr="00A12B08">
              <w:rPr>
                <w:rFonts w:ascii="Times New Roman" w:hAnsi="Times New Roman" w:cs="Times New Roman"/>
                <w:spacing w:val="-3"/>
              </w:rPr>
              <w:t>I</w:t>
            </w:r>
            <w:r w:rsidRPr="00A12B08">
              <w:rPr>
                <w:rFonts w:ascii="Times New Roman" w:hAnsi="Times New Roman" w:cs="Times New Roman"/>
                <w:spacing w:val="2"/>
              </w:rPr>
              <w:t>n</w:t>
            </w:r>
            <w:r w:rsidRPr="00A12B08">
              <w:rPr>
                <w:rFonts w:ascii="Times New Roman" w:hAnsi="Times New Roman" w:cs="Times New Roman"/>
              </w:rPr>
              <w:t>fom</w:t>
            </w:r>
            <w:r w:rsidRPr="00A12B08">
              <w:rPr>
                <w:rFonts w:ascii="Times New Roman" w:hAnsi="Times New Roman" w:cs="Times New Roman"/>
                <w:spacing w:val="-1"/>
              </w:rPr>
              <w:t>a</w:t>
            </w:r>
            <w:r w:rsidRPr="00A12B08">
              <w:rPr>
                <w:rFonts w:ascii="Times New Roman" w:hAnsi="Times New Roman" w:cs="Times New Roman"/>
              </w:rPr>
              <w:t>t</w:t>
            </w:r>
            <w:r w:rsidRPr="00A12B08">
              <w:rPr>
                <w:rFonts w:ascii="Times New Roman" w:hAnsi="Times New Roman" w:cs="Times New Roman"/>
                <w:spacing w:val="1"/>
              </w:rPr>
              <w:t>i</w:t>
            </w:r>
            <w:r w:rsidRPr="00A12B08">
              <w:rPr>
                <w:rFonts w:ascii="Times New Roman" w:hAnsi="Times New Roman" w:cs="Times New Roman"/>
              </w:rPr>
              <w:t>ka</w:t>
            </w:r>
          </w:p>
        </w:tc>
        <w:tc>
          <w:tcPr>
            <w:tcW w:w="1620" w:type="dxa"/>
            <w:tcBorders>
              <w:top w:val="single" w:sz="5" w:space="0" w:color="000000"/>
              <w:left w:val="single" w:sz="5" w:space="0" w:color="000000"/>
              <w:bottom w:val="single" w:sz="5" w:space="0" w:color="000000"/>
              <w:right w:val="single" w:sz="5" w:space="0" w:color="000000"/>
            </w:tcBorders>
          </w:tcPr>
          <w:p w14:paraId="6180642A" w14:textId="77777777" w:rsidR="00A12B08" w:rsidRPr="00A12B08" w:rsidRDefault="00A12B08" w:rsidP="00A12B08">
            <w:pPr>
              <w:jc w:val="both"/>
              <w:rPr>
                <w:rFonts w:ascii="Times New Roman" w:hAnsi="Times New Roman" w:cs="Times New Roman"/>
              </w:rPr>
            </w:pPr>
            <w:r w:rsidRPr="00A12B08">
              <w:rPr>
                <w:rFonts w:ascii="Times New Roman" w:hAnsi="Times New Roman" w:cs="Times New Roman"/>
              </w:rPr>
              <w:t>16 Ming</w:t>
            </w:r>
            <w:r w:rsidRPr="00A12B08">
              <w:rPr>
                <w:rFonts w:ascii="Times New Roman" w:hAnsi="Times New Roman" w:cs="Times New Roman"/>
                <w:spacing w:val="-2"/>
              </w:rPr>
              <w:t>g</w:t>
            </w:r>
            <w:r w:rsidRPr="00A12B08">
              <w:rPr>
                <w:rFonts w:ascii="Times New Roman" w:hAnsi="Times New Roman" w:cs="Times New Roman"/>
              </w:rPr>
              <w:t>u</w:t>
            </w:r>
          </w:p>
        </w:tc>
        <w:tc>
          <w:tcPr>
            <w:tcW w:w="1710" w:type="dxa"/>
            <w:tcBorders>
              <w:top w:val="single" w:sz="5" w:space="0" w:color="000000"/>
              <w:left w:val="single" w:sz="5" w:space="0" w:color="000000"/>
              <w:bottom w:val="single" w:sz="5" w:space="0" w:color="000000"/>
              <w:right w:val="single" w:sz="5" w:space="0" w:color="000000"/>
            </w:tcBorders>
          </w:tcPr>
          <w:p w14:paraId="158F8829" w14:textId="77777777" w:rsidR="00A12B08" w:rsidRPr="00A12B08" w:rsidRDefault="00A12B08" w:rsidP="00A12B08">
            <w:pPr>
              <w:jc w:val="both"/>
              <w:rPr>
                <w:rFonts w:ascii="Times New Roman" w:hAnsi="Times New Roman" w:cs="Times New Roman"/>
              </w:rPr>
            </w:pPr>
            <w:r w:rsidRPr="00A12B08">
              <w:rPr>
                <w:rFonts w:ascii="Times New Roman" w:hAnsi="Times New Roman" w:cs="Times New Roman"/>
              </w:rPr>
              <w:t>An</w:t>
            </w:r>
            <w:r w:rsidRPr="00A12B08">
              <w:rPr>
                <w:rFonts w:ascii="Times New Roman" w:hAnsi="Times New Roman" w:cs="Times New Roman"/>
                <w:spacing w:val="-1"/>
              </w:rPr>
              <w:t>a</w:t>
            </w:r>
            <w:r w:rsidRPr="00A12B08">
              <w:rPr>
                <w:rFonts w:ascii="Times New Roman" w:hAnsi="Times New Roman" w:cs="Times New Roman"/>
                <w:spacing w:val="3"/>
              </w:rPr>
              <w:t>l</w:t>
            </w:r>
            <w:r w:rsidRPr="00A12B08">
              <w:rPr>
                <w:rFonts w:ascii="Times New Roman" w:hAnsi="Times New Roman" w:cs="Times New Roman"/>
                <w:spacing w:val="-5"/>
              </w:rPr>
              <w:t>y</w:t>
            </w:r>
            <w:r w:rsidRPr="00A12B08">
              <w:rPr>
                <w:rFonts w:ascii="Times New Roman" w:hAnsi="Times New Roman" w:cs="Times New Roman"/>
              </w:rPr>
              <w:t>sis</w:t>
            </w:r>
          </w:p>
          <w:p w14:paraId="3E674BC3" w14:textId="77777777" w:rsidR="00A12B08" w:rsidRPr="00A12B08" w:rsidRDefault="00A12B08" w:rsidP="00A12B08">
            <w:pPr>
              <w:jc w:val="both"/>
              <w:rPr>
                <w:rFonts w:ascii="Times New Roman" w:hAnsi="Times New Roman" w:cs="Times New Roman"/>
              </w:rPr>
            </w:pPr>
            <w:r w:rsidRPr="00A12B08">
              <w:rPr>
                <w:rFonts w:ascii="Times New Roman" w:hAnsi="Times New Roman" w:cs="Times New Roman"/>
                <w:spacing w:val="1"/>
              </w:rPr>
              <w:t>S</w:t>
            </w:r>
            <w:r w:rsidRPr="00A12B08">
              <w:rPr>
                <w:rFonts w:ascii="Times New Roman" w:hAnsi="Times New Roman" w:cs="Times New Roman"/>
              </w:rPr>
              <w:t>is</w:t>
            </w:r>
            <w:r w:rsidRPr="00A12B08">
              <w:rPr>
                <w:rFonts w:ascii="Times New Roman" w:hAnsi="Times New Roman" w:cs="Times New Roman"/>
                <w:spacing w:val="1"/>
              </w:rPr>
              <w:t>t</w:t>
            </w:r>
            <w:r w:rsidRPr="00A12B08">
              <w:rPr>
                <w:rFonts w:ascii="Times New Roman" w:hAnsi="Times New Roman" w:cs="Times New Roman"/>
                <w:spacing w:val="-1"/>
              </w:rPr>
              <w:t>e</w:t>
            </w:r>
            <w:r w:rsidRPr="00A12B08">
              <w:rPr>
                <w:rFonts w:ascii="Times New Roman" w:hAnsi="Times New Roman" w:cs="Times New Roman"/>
              </w:rPr>
              <w:t>m, Programmer</w:t>
            </w:r>
          </w:p>
        </w:tc>
      </w:tr>
    </w:tbl>
    <w:p w14:paraId="6B1C19D8" w14:textId="77777777" w:rsidR="00A12B08" w:rsidRPr="00A12B08" w:rsidRDefault="00A12B08" w:rsidP="00A12B08">
      <w:pPr>
        <w:jc w:val="both"/>
        <w:rPr>
          <w:rFonts w:ascii="Times New Roman" w:hAnsi="Times New Roman" w:cs="Times New Roman"/>
        </w:rPr>
      </w:pPr>
    </w:p>
    <w:p w14:paraId="0C627E04" w14:textId="30185447" w:rsidR="000D5AFD" w:rsidRDefault="000D5AFD" w:rsidP="000D5AFD">
      <w:pPr>
        <w:spacing w:line="480" w:lineRule="auto"/>
        <w:rPr>
          <w:rFonts w:ascii="Times New Roman" w:hAnsi="Times New Roman" w:cs="Times New Roman"/>
        </w:rPr>
      </w:pPr>
    </w:p>
    <w:p w14:paraId="3065F558" w14:textId="79C48661" w:rsidR="00A12B08" w:rsidRDefault="00A12B08" w:rsidP="000D5AFD">
      <w:pPr>
        <w:spacing w:line="480" w:lineRule="auto"/>
        <w:rPr>
          <w:rFonts w:ascii="Times New Roman" w:hAnsi="Times New Roman" w:cs="Times New Roman"/>
        </w:rPr>
      </w:pPr>
    </w:p>
    <w:p w14:paraId="03642457" w14:textId="33D2BCB4" w:rsidR="00A12B08" w:rsidRDefault="00A12B08" w:rsidP="000D5AFD">
      <w:pPr>
        <w:spacing w:line="480" w:lineRule="auto"/>
        <w:rPr>
          <w:rFonts w:ascii="Times New Roman" w:hAnsi="Times New Roman" w:cs="Times New Roman"/>
        </w:rPr>
      </w:pPr>
    </w:p>
    <w:p w14:paraId="369E077A" w14:textId="6791B51A" w:rsidR="00A12B08" w:rsidRDefault="00A12B08" w:rsidP="000D5AFD">
      <w:pPr>
        <w:spacing w:line="480" w:lineRule="auto"/>
        <w:rPr>
          <w:rFonts w:ascii="Times New Roman" w:hAnsi="Times New Roman" w:cs="Times New Roman"/>
        </w:rPr>
      </w:pPr>
    </w:p>
    <w:p w14:paraId="5BDD81DB" w14:textId="5BCB9F79" w:rsidR="00A12B08" w:rsidRDefault="00A12B08" w:rsidP="000D5AFD">
      <w:pPr>
        <w:spacing w:line="480" w:lineRule="auto"/>
        <w:rPr>
          <w:rFonts w:ascii="Times New Roman" w:hAnsi="Times New Roman" w:cs="Times New Roman"/>
        </w:rPr>
      </w:pPr>
    </w:p>
    <w:p w14:paraId="2DB1DAE5" w14:textId="1B275949" w:rsidR="00A12B08" w:rsidRDefault="00A12B08" w:rsidP="000D5AFD">
      <w:pPr>
        <w:spacing w:line="480" w:lineRule="auto"/>
        <w:rPr>
          <w:rFonts w:ascii="Times New Roman" w:hAnsi="Times New Roman" w:cs="Times New Roman"/>
        </w:rPr>
      </w:pPr>
    </w:p>
    <w:p w14:paraId="4F99140B" w14:textId="3EA2D19F" w:rsidR="00A12B08" w:rsidRDefault="00A12B08" w:rsidP="000D5AFD">
      <w:pPr>
        <w:spacing w:line="480" w:lineRule="auto"/>
        <w:rPr>
          <w:rFonts w:ascii="Times New Roman" w:hAnsi="Times New Roman" w:cs="Times New Roman"/>
        </w:rPr>
      </w:pPr>
    </w:p>
    <w:p w14:paraId="0750A29F" w14:textId="3B7B69C8" w:rsidR="00A12B08" w:rsidRDefault="00A12B08" w:rsidP="000D5AFD">
      <w:pPr>
        <w:spacing w:line="480" w:lineRule="auto"/>
        <w:rPr>
          <w:rFonts w:ascii="Times New Roman" w:hAnsi="Times New Roman" w:cs="Times New Roman"/>
        </w:rPr>
      </w:pPr>
    </w:p>
    <w:p w14:paraId="0895E418" w14:textId="795C164D" w:rsidR="00A12B08" w:rsidRDefault="00A12B08" w:rsidP="000D5AFD">
      <w:pPr>
        <w:spacing w:line="480" w:lineRule="auto"/>
        <w:rPr>
          <w:rFonts w:ascii="Times New Roman" w:hAnsi="Times New Roman" w:cs="Times New Roman"/>
        </w:rPr>
      </w:pPr>
    </w:p>
    <w:p w14:paraId="5CD080E8" w14:textId="45EE24B7" w:rsidR="00A12B08" w:rsidRDefault="00A12B08" w:rsidP="000D5AFD">
      <w:pPr>
        <w:spacing w:line="480" w:lineRule="auto"/>
        <w:rPr>
          <w:rFonts w:ascii="Times New Roman" w:hAnsi="Times New Roman" w:cs="Times New Roman"/>
        </w:rPr>
      </w:pPr>
    </w:p>
    <w:p w14:paraId="5C03518D" w14:textId="065C7C99" w:rsidR="00A12B08" w:rsidRDefault="00A12B08" w:rsidP="000D5AFD">
      <w:pPr>
        <w:spacing w:line="480" w:lineRule="auto"/>
        <w:rPr>
          <w:rFonts w:ascii="Times New Roman" w:hAnsi="Times New Roman" w:cs="Times New Roman"/>
        </w:rPr>
      </w:pPr>
    </w:p>
    <w:p w14:paraId="25249C0D" w14:textId="0883677B" w:rsidR="00A12B08" w:rsidRDefault="00A12B08" w:rsidP="000D5AFD">
      <w:pPr>
        <w:spacing w:line="480" w:lineRule="auto"/>
        <w:rPr>
          <w:rFonts w:ascii="Times New Roman" w:hAnsi="Times New Roman" w:cs="Times New Roman"/>
        </w:rPr>
      </w:pPr>
    </w:p>
    <w:p w14:paraId="34259B79" w14:textId="21CA36DE" w:rsidR="00A12B08" w:rsidRDefault="00A12B08" w:rsidP="000D5AFD">
      <w:pPr>
        <w:spacing w:line="480" w:lineRule="auto"/>
        <w:rPr>
          <w:rFonts w:ascii="Times New Roman" w:hAnsi="Times New Roman" w:cs="Times New Roman"/>
        </w:rPr>
      </w:pPr>
    </w:p>
    <w:p w14:paraId="65A7A82E" w14:textId="6BEBDC20" w:rsidR="00A12B08" w:rsidRDefault="00A12B08" w:rsidP="000D5AFD">
      <w:pPr>
        <w:spacing w:line="480" w:lineRule="auto"/>
        <w:rPr>
          <w:rFonts w:ascii="Times New Roman" w:hAnsi="Times New Roman" w:cs="Times New Roman"/>
        </w:rPr>
      </w:pPr>
    </w:p>
    <w:p w14:paraId="5268BBA6" w14:textId="16F3AB3F" w:rsidR="00A12B08" w:rsidRDefault="00A12B08" w:rsidP="000D5AFD">
      <w:pPr>
        <w:spacing w:line="480" w:lineRule="auto"/>
        <w:rPr>
          <w:rFonts w:ascii="Times New Roman" w:hAnsi="Times New Roman" w:cs="Times New Roman"/>
        </w:rPr>
      </w:pPr>
    </w:p>
    <w:p w14:paraId="1CFD3E7F" w14:textId="3A5340DD" w:rsidR="00A12B08" w:rsidRDefault="00A12B08" w:rsidP="000D5AFD">
      <w:pPr>
        <w:spacing w:line="480" w:lineRule="auto"/>
        <w:rPr>
          <w:rFonts w:ascii="Times New Roman" w:hAnsi="Times New Roman" w:cs="Times New Roman"/>
        </w:rPr>
      </w:pPr>
    </w:p>
    <w:p w14:paraId="2ED9BAC0" w14:textId="77777777" w:rsidR="00A12B08" w:rsidRPr="00A12B08" w:rsidRDefault="00A12B08" w:rsidP="00A12B08">
      <w:pPr>
        <w:jc w:val="both"/>
        <w:rPr>
          <w:rFonts w:ascii="Times New Roman" w:hAnsi="Times New Roman" w:cs="Times New Roman"/>
        </w:rPr>
      </w:pPr>
      <w:bookmarkStart w:id="94" w:name="_Toc477130816"/>
      <w:bookmarkStart w:id="95" w:name="_Toc477131445"/>
      <w:r w:rsidRPr="00A12B08">
        <w:rPr>
          <w:rFonts w:ascii="Times New Roman" w:hAnsi="Times New Roman" w:cs="Times New Roman"/>
        </w:rPr>
        <w:lastRenderedPageBreak/>
        <w:t>Lampiran 3. Biodata Peneliti</w:t>
      </w:r>
      <w:bookmarkEnd w:id="94"/>
      <w:bookmarkEnd w:id="95"/>
    </w:p>
    <w:p w14:paraId="71DE1976" w14:textId="77777777" w:rsidR="00A12B08" w:rsidRPr="00A12B08" w:rsidRDefault="00A12B08" w:rsidP="00A12B08">
      <w:pPr>
        <w:jc w:val="both"/>
        <w:rPr>
          <w:rFonts w:ascii="Times New Roman" w:hAnsi="Times New Roman" w:cs="Times New Roman"/>
        </w:rPr>
      </w:pPr>
    </w:p>
    <w:p w14:paraId="7083A92B" w14:textId="64D8EA61" w:rsidR="00A12B08" w:rsidRPr="00A12B08" w:rsidRDefault="00A12B08" w:rsidP="00A12B08">
      <w:pPr>
        <w:jc w:val="both"/>
        <w:rPr>
          <w:rFonts w:ascii="Times New Roman" w:eastAsia="Times New Roman" w:hAnsi="Times New Roman" w:cs="Times New Roman"/>
          <w:position w:val="-1"/>
        </w:rPr>
      </w:pPr>
      <w:r w:rsidRPr="00A12B08">
        <w:rPr>
          <w:rFonts w:ascii="Times New Roman" w:eastAsia="Times New Roman" w:hAnsi="Times New Roman" w:cs="Times New Roman"/>
          <w:position w:val="-1"/>
        </w:rPr>
        <w:t xml:space="preserve"> </w:t>
      </w:r>
      <w:r w:rsidR="008B0A8F">
        <w:rPr>
          <w:rFonts w:ascii="Times New Roman" w:eastAsia="Times New Roman" w:hAnsi="Times New Roman" w:cs="Times New Roman"/>
          <w:position w:val="-1"/>
        </w:rPr>
        <w:tab/>
      </w:r>
      <w:r w:rsidRPr="00A12B08">
        <w:rPr>
          <w:rFonts w:ascii="Times New Roman" w:eastAsia="Times New Roman" w:hAnsi="Times New Roman" w:cs="Times New Roman"/>
          <w:position w:val="-1"/>
        </w:rPr>
        <w:t>I</w:t>
      </w:r>
      <w:r w:rsidRPr="00A12B08">
        <w:rPr>
          <w:rFonts w:ascii="Times New Roman" w:eastAsia="Times New Roman" w:hAnsi="Times New Roman" w:cs="Times New Roman"/>
          <w:spacing w:val="1"/>
          <w:position w:val="-1"/>
        </w:rPr>
        <w:t>d</w:t>
      </w:r>
      <w:r w:rsidRPr="00A12B08">
        <w:rPr>
          <w:rFonts w:ascii="Times New Roman" w:eastAsia="Times New Roman" w:hAnsi="Times New Roman" w:cs="Times New Roman"/>
          <w:spacing w:val="-1"/>
          <w:position w:val="-1"/>
        </w:rPr>
        <w:t>e</w:t>
      </w:r>
      <w:r w:rsidRPr="00A12B08">
        <w:rPr>
          <w:rFonts w:ascii="Times New Roman" w:eastAsia="Times New Roman" w:hAnsi="Times New Roman" w:cs="Times New Roman"/>
          <w:spacing w:val="1"/>
          <w:position w:val="-1"/>
        </w:rPr>
        <w:t>n</w:t>
      </w:r>
      <w:r w:rsidRPr="00A12B08">
        <w:rPr>
          <w:rFonts w:ascii="Times New Roman" w:eastAsia="Times New Roman" w:hAnsi="Times New Roman" w:cs="Times New Roman"/>
          <w:position w:val="-1"/>
        </w:rPr>
        <w:t>ti</w:t>
      </w:r>
      <w:r w:rsidRPr="00A12B08">
        <w:rPr>
          <w:rFonts w:ascii="Times New Roman" w:eastAsia="Times New Roman" w:hAnsi="Times New Roman" w:cs="Times New Roman"/>
          <w:spacing w:val="-1"/>
          <w:position w:val="-1"/>
        </w:rPr>
        <w:t>t</w:t>
      </w:r>
      <w:r w:rsidRPr="00A12B08">
        <w:rPr>
          <w:rFonts w:ascii="Times New Roman" w:eastAsia="Times New Roman" w:hAnsi="Times New Roman" w:cs="Times New Roman"/>
          <w:position w:val="-1"/>
        </w:rPr>
        <w:t>as Diri</w:t>
      </w:r>
    </w:p>
    <w:p w14:paraId="21F66301" w14:textId="77777777" w:rsidR="00A12B08" w:rsidRPr="00A12B08" w:rsidRDefault="00A12B08" w:rsidP="00A12B08">
      <w:pPr>
        <w:jc w:val="both"/>
        <w:rPr>
          <w:rFonts w:ascii="Times New Roman" w:hAnsi="Times New Roman" w:cs="Times New Roman"/>
        </w:rPr>
      </w:pPr>
    </w:p>
    <w:tbl>
      <w:tblPr>
        <w:tblW w:w="0" w:type="auto"/>
        <w:tblInd w:w="136" w:type="dxa"/>
        <w:tblLayout w:type="fixed"/>
        <w:tblCellMar>
          <w:left w:w="0" w:type="dxa"/>
          <w:right w:w="0" w:type="dxa"/>
        </w:tblCellMar>
        <w:tblLook w:val="01E0" w:firstRow="1" w:lastRow="1" w:firstColumn="1" w:lastColumn="1" w:noHBand="0" w:noVBand="0"/>
      </w:tblPr>
      <w:tblGrid>
        <w:gridCol w:w="3260"/>
        <w:gridCol w:w="5245"/>
      </w:tblGrid>
      <w:tr w:rsidR="00A12B08" w:rsidRPr="00A12B08" w14:paraId="4CC28707" w14:textId="77777777" w:rsidTr="00A12B08">
        <w:trPr>
          <w:trHeight w:hRule="exact" w:val="457"/>
        </w:trPr>
        <w:tc>
          <w:tcPr>
            <w:tcW w:w="3260" w:type="dxa"/>
            <w:tcBorders>
              <w:top w:val="single" w:sz="5" w:space="0" w:color="000000"/>
              <w:left w:val="single" w:sz="5" w:space="0" w:color="000000"/>
              <w:bottom w:val="single" w:sz="5" w:space="0" w:color="000000"/>
              <w:right w:val="single" w:sz="5" w:space="0" w:color="000000"/>
            </w:tcBorders>
          </w:tcPr>
          <w:p w14:paraId="05FDC6A5" w14:textId="77777777" w:rsidR="00A12B08" w:rsidRPr="00A12B08" w:rsidRDefault="00A12B08" w:rsidP="00A12B08">
            <w:pPr>
              <w:jc w:val="both"/>
              <w:rPr>
                <w:rFonts w:ascii="Times New Roman" w:hAnsi="Times New Roman" w:cs="Times New Roman"/>
              </w:rPr>
            </w:pPr>
            <w:r w:rsidRPr="00A12B08">
              <w:rPr>
                <w:rFonts w:ascii="Times New Roman" w:eastAsia="Times New Roman" w:hAnsi="Times New Roman" w:cs="Times New Roman"/>
              </w:rPr>
              <w:t>N</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ma</w:t>
            </w:r>
            <w:r w:rsidRPr="00A12B08">
              <w:rPr>
                <w:rFonts w:ascii="Times New Roman" w:eastAsia="Times New Roman" w:hAnsi="Times New Roman" w:cs="Times New Roman"/>
                <w:spacing w:val="3"/>
              </w:rPr>
              <w:t xml:space="preserve"> </w:t>
            </w:r>
            <w:r w:rsidRPr="00A12B08">
              <w:rPr>
                <w:rFonts w:ascii="Times New Roman" w:eastAsia="Times New Roman" w:hAnsi="Times New Roman" w:cs="Times New Roman"/>
                <w:spacing w:val="-3"/>
              </w:rPr>
              <w:t>L</w:t>
            </w:r>
            <w:r w:rsidRPr="00A12B08">
              <w:rPr>
                <w:rFonts w:ascii="Times New Roman" w:eastAsia="Times New Roman" w:hAnsi="Times New Roman" w:cs="Times New Roman"/>
                <w:spacing w:val="-1"/>
              </w:rPr>
              <w:t>e</w:t>
            </w:r>
            <w:r w:rsidRPr="00A12B08">
              <w:rPr>
                <w:rFonts w:ascii="Times New Roman" w:eastAsia="Times New Roman" w:hAnsi="Times New Roman" w:cs="Times New Roman"/>
                <w:spacing w:val="2"/>
              </w:rPr>
              <w:t>n</w:t>
            </w:r>
            <w:r w:rsidRPr="00A12B08">
              <w:rPr>
                <w:rFonts w:ascii="Times New Roman" w:eastAsia="Times New Roman" w:hAnsi="Times New Roman" w:cs="Times New Roman"/>
                <w:spacing w:val="-2"/>
              </w:rPr>
              <w:t>g</w:t>
            </w:r>
            <w:r w:rsidRPr="00A12B08">
              <w:rPr>
                <w:rFonts w:ascii="Times New Roman" w:eastAsia="Times New Roman" w:hAnsi="Times New Roman" w:cs="Times New Roman"/>
                <w:spacing w:val="2"/>
              </w:rPr>
              <w:t>k</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p (d</w:t>
            </w:r>
            <w:r w:rsidRPr="00A12B08">
              <w:rPr>
                <w:rFonts w:ascii="Times New Roman" w:eastAsia="Times New Roman" w:hAnsi="Times New Roman" w:cs="Times New Roman"/>
                <w:spacing w:val="-2"/>
              </w:rPr>
              <w:t>e</w:t>
            </w:r>
            <w:r w:rsidRPr="00A12B08">
              <w:rPr>
                <w:rFonts w:ascii="Times New Roman" w:eastAsia="Times New Roman" w:hAnsi="Times New Roman" w:cs="Times New Roman"/>
                <w:spacing w:val="2"/>
              </w:rPr>
              <w:t>n</w:t>
            </w:r>
            <w:r w:rsidRPr="00A12B08">
              <w:rPr>
                <w:rFonts w:ascii="Times New Roman" w:eastAsia="Times New Roman" w:hAnsi="Times New Roman" w:cs="Times New Roman"/>
              </w:rPr>
              <w:t>g</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n</w:t>
            </w:r>
            <w:r w:rsidRPr="00A12B08">
              <w:rPr>
                <w:rFonts w:ascii="Times New Roman" w:eastAsia="Times New Roman" w:hAnsi="Times New Roman" w:cs="Times New Roman"/>
                <w:lang w:val="id-ID"/>
              </w:rPr>
              <w:t xml:space="preserve"> </w:t>
            </w:r>
            <w:r w:rsidRPr="00A12B08">
              <w:rPr>
                <w:rFonts w:ascii="Times New Roman" w:eastAsia="Times New Roman" w:hAnsi="Times New Roman" w:cs="Times New Roman"/>
                <w:spacing w:val="-2"/>
              </w:rPr>
              <w:t>g</w:t>
            </w:r>
            <w:r w:rsidRPr="00A12B08">
              <w:rPr>
                <w:rFonts w:ascii="Times New Roman" w:eastAsia="Times New Roman" w:hAnsi="Times New Roman" w:cs="Times New Roman"/>
                <w:spacing w:val="-1"/>
              </w:rPr>
              <w:t>e</w:t>
            </w:r>
            <w:r w:rsidRPr="00A12B08">
              <w:rPr>
                <w:rFonts w:ascii="Times New Roman" w:eastAsia="Times New Roman" w:hAnsi="Times New Roman" w:cs="Times New Roman"/>
                <w:spacing w:val="3"/>
              </w:rPr>
              <w:t>l</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r)</w:t>
            </w:r>
          </w:p>
        </w:tc>
        <w:tc>
          <w:tcPr>
            <w:tcW w:w="5245" w:type="dxa"/>
            <w:tcBorders>
              <w:top w:val="single" w:sz="5" w:space="0" w:color="000000"/>
              <w:left w:val="single" w:sz="5" w:space="0" w:color="000000"/>
              <w:bottom w:val="single" w:sz="5" w:space="0" w:color="000000"/>
              <w:right w:val="single" w:sz="5" w:space="0" w:color="000000"/>
            </w:tcBorders>
          </w:tcPr>
          <w:p w14:paraId="73BA4A55" w14:textId="77777777" w:rsidR="00A12B08" w:rsidRPr="00A12B08" w:rsidRDefault="00A12B08" w:rsidP="00A12B08">
            <w:pPr>
              <w:jc w:val="both"/>
              <w:rPr>
                <w:rFonts w:ascii="Times New Roman" w:hAnsi="Times New Roman" w:cs="Times New Roman"/>
              </w:rPr>
            </w:pPr>
          </w:p>
        </w:tc>
      </w:tr>
      <w:tr w:rsidR="00A12B08" w:rsidRPr="00A12B08" w14:paraId="366E01B4" w14:textId="77777777" w:rsidTr="00A12B08">
        <w:trPr>
          <w:trHeight w:hRule="exact" w:val="422"/>
        </w:trPr>
        <w:tc>
          <w:tcPr>
            <w:tcW w:w="3260" w:type="dxa"/>
            <w:tcBorders>
              <w:top w:val="single" w:sz="5" w:space="0" w:color="000000"/>
              <w:left w:val="single" w:sz="5" w:space="0" w:color="000000"/>
              <w:bottom w:val="single" w:sz="5" w:space="0" w:color="000000"/>
              <w:right w:val="single" w:sz="5" w:space="0" w:color="000000"/>
            </w:tcBorders>
          </w:tcPr>
          <w:p w14:paraId="5DC303F6" w14:textId="77777777" w:rsidR="00A12B08" w:rsidRPr="00A12B08" w:rsidRDefault="00A12B08" w:rsidP="00A12B08">
            <w:pPr>
              <w:jc w:val="both"/>
              <w:rPr>
                <w:rFonts w:ascii="Times New Roman" w:hAnsi="Times New Roman" w:cs="Times New Roman"/>
              </w:rPr>
            </w:pPr>
            <w:r w:rsidRPr="00A12B08">
              <w:rPr>
                <w:rFonts w:ascii="Times New Roman" w:eastAsia="Times New Roman" w:hAnsi="Times New Roman" w:cs="Times New Roman"/>
                <w:spacing w:val="2"/>
              </w:rPr>
              <w:t>J</w:t>
            </w:r>
            <w:r w:rsidRPr="00A12B08">
              <w:rPr>
                <w:rFonts w:ascii="Times New Roman" w:eastAsia="Times New Roman" w:hAnsi="Times New Roman" w:cs="Times New Roman"/>
                <w:spacing w:val="-1"/>
              </w:rPr>
              <w:t>e</w:t>
            </w:r>
            <w:r w:rsidRPr="00A12B08">
              <w:rPr>
                <w:rFonts w:ascii="Times New Roman" w:eastAsia="Times New Roman" w:hAnsi="Times New Roman" w:cs="Times New Roman"/>
              </w:rPr>
              <w:t>nis K</w:t>
            </w:r>
            <w:r w:rsidRPr="00A12B08">
              <w:rPr>
                <w:rFonts w:ascii="Times New Roman" w:eastAsia="Times New Roman" w:hAnsi="Times New Roman" w:cs="Times New Roman"/>
                <w:spacing w:val="-1"/>
              </w:rPr>
              <w:t>e</w:t>
            </w:r>
            <w:r w:rsidRPr="00A12B08">
              <w:rPr>
                <w:rFonts w:ascii="Times New Roman" w:eastAsia="Times New Roman" w:hAnsi="Times New Roman" w:cs="Times New Roman"/>
              </w:rPr>
              <w:t>lamin</w:t>
            </w:r>
          </w:p>
        </w:tc>
        <w:tc>
          <w:tcPr>
            <w:tcW w:w="5245" w:type="dxa"/>
            <w:tcBorders>
              <w:top w:val="single" w:sz="5" w:space="0" w:color="000000"/>
              <w:left w:val="single" w:sz="5" w:space="0" w:color="000000"/>
              <w:bottom w:val="single" w:sz="5" w:space="0" w:color="000000"/>
              <w:right w:val="single" w:sz="5" w:space="0" w:color="000000"/>
            </w:tcBorders>
          </w:tcPr>
          <w:p w14:paraId="1D7BEE34" w14:textId="77777777" w:rsidR="00A12B08" w:rsidRPr="00A12B08" w:rsidRDefault="00A12B08" w:rsidP="00A12B08">
            <w:pPr>
              <w:jc w:val="both"/>
              <w:rPr>
                <w:rFonts w:ascii="Times New Roman" w:hAnsi="Times New Roman" w:cs="Times New Roman"/>
              </w:rPr>
            </w:pPr>
          </w:p>
        </w:tc>
      </w:tr>
      <w:tr w:rsidR="00A12B08" w:rsidRPr="00A12B08" w14:paraId="69C63587" w14:textId="77777777" w:rsidTr="00A12B08">
        <w:trPr>
          <w:trHeight w:hRule="exact" w:val="413"/>
        </w:trPr>
        <w:tc>
          <w:tcPr>
            <w:tcW w:w="3260" w:type="dxa"/>
            <w:tcBorders>
              <w:top w:val="single" w:sz="5" w:space="0" w:color="000000"/>
              <w:left w:val="single" w:sz="5" w:space="0" w:color="000000"/>
              <w:bottom w:val="single" w:sz="5" w:space="0" w:color="000000"/>
              <w:right w:val="single" w:sz="5" w:space="0" w:color="000000"/>
            </w:tcBorders>
          </w:tcPr>
          <w:p w14:paraId="354434CD" w14:textId="77777777" w:rsidR="00A12B08" w:rsidRPr="00A12B08" w:rsidRDefault="00A12B08" w:rsidP="00A12B08">
            <w:pPr>
              <w:jc w:val="both"/>
              <w:rPr>
                <w:rFonts w:ascii="Times New Roman" w:hAnsi="Times New Roman" w:cs="Times New Roman"/>
              </w:rPr>
            </w:pPr>
            <w:r w:rsidRPr="00A12B08">
              <w:rPr>
                <w:rFonts w:ascii="Times New Roman" w:eastAsia="Times New Roman" w:hAnsi="Times New Roman" w:cs="Times New Roman"/>
                <w:spacing w:val="2"/>
              </w:rPr>
              <w:t>J</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b</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 xml:space="preserve">tan </w:t>
            </w:r>
            <w:r w:rsidRPr="00A12B08">
              <w:rPr>
                <w:rFonts w:ascii="Times New Roman" w:eastAsia="Times New Roman" w:hAnsi="Times New Roman" w:cs="Times New Roman"/>
                <w:lang w:val="id-ID"/>
              </w:rPr>
              <w:t>F</w:t>
            </w:r>
            <w:r w:rsidRPr="00A12B08">
              <w:rPr>
                <w:rFonts w:ascii="Times New Roman" w:eastAsia="Times New Roman" w:hAnsi="Times New Roman" w:cs="Times New Roman"/>
              </w:rPr>
              <w:t>un</w:t>
            </w:r>
            <w:r w:rsidRPr="00A12B08">
              <w:rPr>
                <w:rFonts w:ascii="Times New Roman" w:eastAsia="Times New Roman" w:hAnsi="Times New Roman" w:cs="Times New Roman"/>
                <w:spacing w:val="-2"/>
              </w:rPr>
              <w:t>g</w:t>
            </w:r>
            <w:r w:rsidRPr="00A12B08">
              <w:rPr>
                <w:rFonts w:ascii="Times New Roman" w:eastAsia="Times New Roman" w:hAnsi="Times New Roman" w:cs="Times New Roman"/>
              </w:rPr>
              <w:t>sional</w:t>
            </w:r>
          </w:p>
        </w:tc>
        <w:tc>
          <w:tcPr>
            <w:tcW w:w="5245" w:type="dxa"/>
            <w:tcBorders>
              <w:top w:val="single" w:sz="5" w:space="0" w:color="000000"/>
              <w:left w:val="single" w:sz="5" w:space="0" w:color="000000"/>
              <w:bottom w:val="single" w:sz="5" w:space="0" w:color="000000"/>
              <w:right w:val="single" w:sz="5" w:space="0" w:color="000000"/>
            </w:tcBorders>
          </w:tcPr>
          <w:p w14:paraId="14AA7138" w14:textId="77777777" w:rsidR="00A12B08" w:rsidRPr="00A12B08" w:rsidRDefault="00A12B08" w:rsidP="00A12B08">
            <w:pPr>
              <w:jc w:val="both"/>
              <w:rPr>
                <w:rFonts w:ascii="Times New Roman" w:hAnsi="Times New Roman" w:cs="Times New Roman"/>
                <w:lang w:val="id-ID"/>
              </w:rPr>
            </w:pPr>
          </w:p>
        </w:tc>
      </w:tr>
      <w:tr w:rsidR="00A12B08" w:rsidRPr="00A12B08" w14:paraId="445FE0EB" w14:textId="77777777" w:rsidTr="00A12B08">
        <w:trPr>
          <w:trHeight w:hRule="exact" w:val="416"/>
        </w:trPr>
        <w:tc>
          <w:tcPr>
            <w:tcW w:w="3260" w:type="dxa"/>
            <w:tcBorders>
              <w:top w:val="single" w:sz="5" w:space="0" w:color="000000"/>
              <w:left w:val="single" w:sz="5" w:space="0" w:color="000000"/>
              <w:bottom w:val="single" w:sz="5" w:space="0" w:color="000000"/>
              <w:right w:val="single" w:sz="5" w:space="0" w:color="000000"/>
            </w:tcBorders>
          </w:tcPr>
          <w:p w14:paraId="7400611E" w14:textId="77777777" w:rsidR="00A12B08" w:rsidRPr="00A12B08" w:rsidRDefault="00A12B08" w:rsidP="00A12B08">
            <w:pPr>
              <w:jc w:val="both"/>
              <w:rPr>
                <w:rFonts w:ascii="Times New Roman" w:hAnsi="Times New Roman" w:cs="Times New Roman"/>
              </w:rPr>
            </w:pPr>
            <w:r w:rsidRPr="00A12B08">
              <w:rPr>
                <w:rFonts w:ascii="Times New Roman" w:eastAsia="Times New Roman" w:hAnsi="Times New Roman" w:cs="Times New Roman"/>
                <w:spacing w:val="2"/>
              </w:rPr>
              <w:t>N</w:t>
            </w:r>
            <w:r w:rsidRPr="00A12B08">
              <w:rPr>
                <w:rFonts w:ascii="Times New Roman" w:eastAsia="Times New Roman" w:hAnsi="Times New Roman" w:cs="Times New Roman"/>
                <w:spacing w:val="-3"/>
              </w:rPr>
              <w:t>I</w:t>
            </w:r>
            <w:r w:rsidRPr="00A12B08">
              <w:rPr>
                <w:rFonts w:ascii="Times New Roman" w:eastAsia="Times New Roman" w:hAnsi="Times New Roman" w:cs="Times New Roman"/>
              </w:rPr>
              <w:t>K</w:t>
            </w:r>
          </w:p>
        </w:tc>
        <w:tc>
          <w:tcPr>
            <w:tcW w:w="5245" w:type="dxa"/>
            <w:tcBorders>
              <w:top w:val="single" w:sz="5" w:space="0" w:color="000000"/>
              <w:left w:val="single" w:sz="5" w:space="0" w:color="000000"/>
              <w:bottom w:val="single" w:sz="5" w:space="0" w:color="000000"/>
              <w:right w:val="single" w:sz="5" w:space="0" w:color="000000"/>
            </w:tcBorders>
          </w:tcPr>
          <w:p w14:paraId="4D9ABD60" w14:textId="77777777" w:rsidR="00A12B08" w:rsidRPr="00A12B08" w:rsidRDefault="00A12B08" w:rsidP="00A12B08">
            <w:pPr>
              <w:jc w:val="both"/>
              <w:rPr>
                <w:rFonts w:ascii="Times New Roman" w:hAnsi="Times New Roman" w:cs="Times New Roman"/>
              </w:rPr>
            </w:pPr>
          </w:p>
        </w:tc>
      </w:tr>
      <w:tr w:rsidR="00A12B08" w:rsidRPr="00A12B08" w14:paraId="2E44A333" w14:textId="77777777" w:rsidTr="00A12B08">
        <w:trPr>
          <w:trHeight w:hRule="exact" w:val="407"/>
        </w:trPr>
        <w:tc>
          <w:tcPr>
            <w:tcW w:w="3260" w:type="dxa"/>
            <w:tcBorders>
              <w:top w:val="single" w:sz="5" w:space="0" w:color="000000"/>
              <w:left w:val="single" w:sz="5" w:space="0" w:color="000000"/>
              <w:bottom w:val="single" w:sz="5" w:space="0" w:color="000000"/>
              <w:right w:val="single" w:sz="5" w:space="0" w:color="000000"/>
            </w:tcBorders>
          </w:tcPr>
          <w:p w14:paraId="2D44776E" w14:textId="77777777" w:rsidR="00A12B08" w:rsidRPr="00A12B08" w:rsidRDefault="00A12B08" w:rsidP="00A12B08">
            <w:pPr>
              <w:jc w:val="both"/>
              <w:rPr>
                <w:rFonts w:ascii="Times New Roman" w:hAnsi="Times New Roman" w:cs="Times New Roman"/>
              </w:rPr>
            </w:pPr>
            <w:r w:rsidRPr="00A12B08">
              <w:rPr>
                <w:rFonts w:ascii="Times New Roman" w:eastAsia="Times New Roman" w:hAnsi="Times New Roman" w:cs="Times New Roman"/>
                <w:spacing w:val="2"/>
              </w:rPr>
              <w:t>N</w:t>
            </w:r>
            <w:r w:rsidRPr="00A12B08">
              <w:rPr>
                <w:rFonts w:ascii="Times New Roman" w:eastAsia="Times New Roman" w:hAnsi="Times New Roman" w:cs="Times New Roman"/>
                <w:spacing w:val="-3"/>
              </w:rPr>
              <w:t>I</w:t>
            </w:r>
            <w:r w:rsidRPr="00A12B08">
              <w:rPr>
                <w:rFonts w:ascii="Times New Roman" w:eastAsia="Times New Roman" w:hAnsi="Times New Roman" w:cs="Times New Roman"/>
              </w:rPr>
              <w:t>DN</w:t>
            </w:r>
          </w:p>
        </w:tc>
        <w:tc>
          <w:tcPr>
            <w:tcW w:w="5245" w:type="dxa"/>
            <w:tcBorders>
              <w:top w:val="single" w:sz="5" w:space="0" w:color="000000"/>
              <w:left w:val="single" w:sz="5" w:space="0" w:color="000000"/>
              <w:bottom w:val="single" w:sz="5" w:space="0" w:color="000000"/>
              <w:right w:val="single" w:sz="5" w:space="0" w:color="000000"/>
            </w:tcBorders>
          </w:tcPr>
          <w:p w14:paraId="36A68B8E" w14:textId="77777777" w:rsidR="00A12B08" w:rsidRPr="00A12B08" w:rsidRDefault="00A12B08" w:rsidP="00A12B08">
            <w:pPr>
              <w:jc w:val="both"/>
              <w:rPr>
                <w:rFonts w:ascii="Times New Roman" w:hAnsi="Times New Roman" w:cs="Times New Roman"/>
              </w:rPr>
            </w:pPr>
          </w:p>
        </w:tc>
      </w:tr>
      <w:tr w:rsidR="00A12B08" w:rsidRPr="00A12B08" w14:paraId="2AB81D3C" w14:textId="77777777" w:rsidTr="00A12B08">
        <w:trPr>
          <w:trHeight w:hRule="exact" w:val="410"/>
        </w:trPr>
        <w:tc>
          <w:tcPr>
            <w:tcW w:w="3260" w:type="dxa"/>
            <w:tcBorders>
              <w:top w:val="single" w:sz="5" w:space="0" w:color="000000"/>
              <w:left w:val="single" w:sz="5" w:space="0" w:color="000000"/>
              <w:bottom w:val="single" w:sz="5" w:space="0" w:color="000000"/>
              <w:right w:val="single" w:sz="5" w:space="0" w:color="000000"/>
            </w:tcBorders>
          </w:tcPr>
          <w:p w14:paraId="1A35A27D" w14:textId="77777777" w:rsidR="00A12B08" w:rsidRPr="00A12B08" w:rsidRDefault="00A12B08" w:rsidP="00A12B08">
            <w:pPr>
              <w:jc w:val="both"/>
              <w:rPr>
                <w:rFonts w:ascii="Times New Roman" w:hAnsi="Times New Roman" w:cs="Times New Roman"/>
              </w:rPr>
            </w:pPr>
            <w:r w:rsidRPr="00A12B08">
              <w:rPr>
                <w:rFonts w:ascii="Times New Roman" w:eastAsia="Times New Roman" w:hAnsi="Times New Roman" w:cs="Times New Roman"/>
              </w:rPr>
              <w:t>T</w:t>
            </w:r>
            <w:r w:rsidRPr="00A12B08">
              <w:rPr>
                <w:rFonts w:ascii="Times New Roman" w:eastAsia="Times New Roman" w:hAnsi="Times New Roman" w:cs="Times New Roman"/>
                <w:spacing w:val="-1"/>
              </w:rPr>
              <w:t>e</w:t>
            </w:r>
            <w:r w:rsidRPr="00A12B08">
              <w:rPr>
                <w:rFonts w:ascii="Times New Roman" w:eastAsia="Times New Roman" w:hAnsi="Times New Roman" w:cs="Times New Roman"/>
              </w:rPr>
              <w:t>mpat d</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n T</w:t>
            </w:r>
            <w:r w:rsidRPr="00A12B08">
              <w:rPr>
                <w:rFonts w:ascii="Times New Roman" w:eastAsia="Times New Roman" w:hAnsi="Times New Roman" w:cs="Times New Roman"/>
                <w:spacing w:val="-1"/>
              </w:rPr>
              <w:t>a</w:t>
            </w:r>
            <w:r w:rsidRPr="00A12B08">
              <w:rPr>
                <w:rFonts w:ascii="Times New Roman" w:eastAsia="Times New Roman" w:hAnsi="Times New Roman" w:cs="Times New Roman"/>
                <w:spacing w:val="2"/>
              </w:rPr>
              <w:t>n</w:t>
            </w:r>
            <w:r w:rsidRPr="00A12B08">
              <w:rPr>
                <w:rFonts w:ascii="Times New Roman" w:eastAsia="Times New Roman" w:hAnsi="Times New Roman" w:cs="Times New Roman"/>
              </w:rPr>
              <w:t>gg</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l</w:t>
            </w:r>
            <w:r w:rsidRPr="00A12B08">
              <w:rPr>
                <w:rFonts w:ascii="Times New Roman" w:eastAsia="Times New Roman" w:hAnsi="Times New Roman" w:cs="Times New Roman"/>
                <w:spacing w:val="3"/>
              </w:rPr>
              <w:t xml:space="preserve"> </w:t>
            </w:r>
            <w:r w:rsidRPr="00A12B08">
              <w:rPr>
                <w:rFonts w:ascii="Times New Roman" w:eastAsia="Times New Roman" w:hAnsi="Times New Roman" w:cs="Times New Roman"/>
                <w:spacing w:val="-3"/>
              </w:rPr>
              <w:t>L</w:t>
            </w:r>
            <w:r w:rsidRPr="00A12B08">
              <w:rPr>
                <w:rFonts w:ascii="Times New Roman" w:eastAsia="Times New Roman" w:hAnsi="Times New Roman" w:cs="Times New Roman"/>
                <w:spacing w:val="-1"/>
              </w:rPr>
              <w:t>a</w:t>
            </w:r>
            <w:r w:rsidRPr="00A12B08">
              <w:rPr>
                <w:rFonts w:ascii="Times New Roman" w:eastAsia="Times New Roman" w:hAnsi="Times New Roman" w:cs="Times New Roman"/>
                <w:spacing w:val="2"/>
              </w:rPr>
              <w:t>h</w:t>
            </w:r>
            <w:r w:rsidRPr="00A12B08">
              <w:rPr>
                <w:rFonts w:ascii="Times New Roman" w:eastAsia="Times New Roman" w:hAnsi="Times New Roman" w:cs="Times New Roman"/>
              </w:rPr>
              <w:t>ir</w:t>
            </w:r>
          </w:p>
        </w:tc>
        <w:tc>
          <w:tcPr>
            <w:tcW w:w="5245" w:type="dxa"/>
            <w:tcBorders>
              <w:top w:val="single" w:sz="5" w:space="0" w:color="000000"/>
              <w:left w:val="single" w:sz="5" w:space="0" w:color="000000"/>
              <w:bottom w:val="single" w:sz="5" w:space="0" w:color="000000"/>
              <w:right w:val="single" w:sz="5" w:space="0" w:color="000000"/>
            </w:tcBorders>
          </w:tcPr>
          <w:p w14:paraId="16A7496A" w14:textId="77777777" w:rsidR="00A12B08" w:rsidRPr="00A12B08" w:rsidRDefault="00A12B08" w:rsidP="00A12B08">
            <w:pPr>
              <w:jc w:val="both"/>
              <w:rPr>
                <w:rFonts w:ascii="Times New Roman" w:hAnsi="Times New Roman" w:cs="Times New Roman"/>
              </w:rPr>
            </w:pPr>
          </w:p>
        </w:tc>
      </w:tr>
      <w:tr w:rsidR="00A12B08" w:rsidRPr="00A12B08" w14:paraId="718008AD" w14:textId="77777777" w:rsidTr="00A12B08">
        <w:trPr>
          <w:trHeight w:hRule="exact" w:val="415"/>
        </w:trPr>
        <w:tc>
          <w:tcPr>
            <w:tcW w:w="3260" w:type="dxa"/>
            <w:tcBorders>
              <w:top w:val="single" w:sz="5" w:space="0" w:color="000000"/>
              <w:left w:val="single" w:sz="5" w:space="0" w:color="000000"/>
              <w:bottom w:val="single" w:sz="5" w:space="0" w:color="000000"/>
              <w:right w:val="single" w:sz="5" w:space="0" w:color="000000"/>
            </w:tcBorders>
          </w:tcPr>
          <w:p w14:paraId="74464356" w14:textId="77777777" w:rsidR="00A12B08" w:rsidRPr="00A12B08" w:rsidRDefault="00A12B08" w:rsidP="00A12B08">
            <w:pPr>
              <w:jc w:val="both"/>
              <w:rPr>
                <w:rFonts w:ascii="Times New Roman" w:hAnsi="Times New Roman" w:cs="Times New Roman"/>
              </w:rPr>
            </w:pPr>
            <w:r w:rsidRPr="00A12B08">
              <w:rPr>
                <w:rFonts w:ascii="Times New Roman" w:eastAsia="Times New Roman" w:hAnsi="Times New Roman" w:cs="Times New Roman"/>
              </w:rPr>
              <w:t>E</w:t>
            </w:r>
            <w:r w:rsidRPr="00A12B08">
              <w:rPr>
                <w:rFonts w:ascii="Times New Roman" w:eastAsia="Times New Roman" w:hAnsi="Times New Roman" w:cs="Times New Roman"/>
                <w:spacing w:val="-1"/>
              </w:rPr>
              <w:t>-</w:t>
            </w:r>
            <w:r w:rsidRPr="00A12B08">
              <w:rPr>
                <w:rFonts w:ascii="Times New Roman" w:eastAsia="Times New Roman" w:hAnsi="Times New Roman" w:cs="Times New Roman"/>
              </w:rPr>
              <w:t>mail</w:t>
            </w:r>
          </w:p>
        </w:tc>
        <w:tc>
          <w:tcPr>
            <w:tcW w:w="5245" w:type="dxa"/>
            <w:tcBorders>
              <w:top w:val="single" w:sz="5" w:space="0" w:color="000000"/>
              <w:left w:val="single" w:sz="5" w:space="0" w:color="000000"/>
              <w:bottom w:val="single" w:sz="5" w:space="0" w:color="000000"/>
              <w:right w:val="single" w:sz="5" w:space="0" w:color="000000"/>
            </w:tcBorders>
          </w:tcPr>
          <w:p w14:paraId="46923174" w14:textId="77777777" w:rsidR="00A12B08" w:rsidRPr="00A12B08" w:rsidRDefault="00A12B08" w:rsidP="00A12B08">
            <w:pPr>
              <w:jc w:val="both"/>
              <w:rPr>
                <w:rFonts w:ascii="Times New Roman" w:hAnsi="Times New Roman" w:cs="Times New Roman"/>
              </w:rPr>
            </w:pPr>
          </w:p>
        </w:tc>
      </w:tr>
      <w:tr w:rsidR="00A12B08" w:rsidRPr="00A12B08" w14:paraId="3266FF6F" w14:textId="77777777" w:rsidTr="00A12B08">
        <w:trPr>
          <w:trHeight w:hRule="exact" w:val="390"/>
        </w:trPr>
        <w:tc>
          <w:tcPr>
            <w:tcW w:w="3260" w:type="dxa"/>
            <w:tcBorders>
              <w:top w:val="single" w:sz="5" w:space="0" w:color="000000"/>
              <w:left w:val="single" w:sz="5" w:space="0" w:color="000000"/>
              <w:bottom w:val="single" w:sz="5" w:space="0" w:color="000000"/>
              <w:right w:val="single" w:sz="5" w:space="0" w:color="000000"/>
            </w:tcBorders>
          </w:tcPr>
          <w:p w14:paraId="57D9D75F" w14:textId="77777777" w:rsidR="00A12B08" w:rsidRPr="00A12B08" w:rsidRDefault="00A12B08" w:rsidP="00A12B08">
            <w:pPr>
              <w:jc w:val="both"/>
              <w:rPr>
                <w:rFonts w:ascii="Times New Roman" w:hAnsi="Times New Roman" w:cs="Times New Roman"/>
              </w:rPr>
            </w:pPr>
            <w:r w:rsidRPr="00A12B08">
              <w:rPr>
                <w:rFonts w:ascii="Times New Roman" w:eastAsia="Times New Roman" w:hAnsi="Times New Roman" w:cs="Times New Roman"/>
              </w:rPr>
              <w:t>Nomor</w:t>
            </w:r>
            <w:r w:rsidRPr="00A12B08">
              <w:rPr>
                <w:rFonts w:ascii="Times New Roman" w:eastAsia="Times New Roman" w:hAnsi="Times New Roman" w:cs="Times New Roman"/>
                <w:spacing w:val="-1"/>
              </w:rPr>
              <w:t xml:space="preserve"> </w:t>
            </w:r>
            <w:r w:rsidRPr="00A12B08">
              <w:rPr>
                <w:rFonts w:ascii="Times New Roman" w:eastAsia="Times New Roman" w:hAnsi="Times New Roman" w:cs="Times New Roman"/>
              </w:rPr>
              <w:t>T</w:t>
            </w:r>
            <w:r w:rsidRPr="00A12B08">
              <w:rPr>
                <w:rFonts w:ascii="Times New Roman" w:eastAsia="Times New Roman" w:hAnsi="Times New Roman" w:cs="Times New Roman"/>
                <w:spacing w:val="-1"/>
              </w:rPr>
              <w:t>e</w:t>
            </w:r>
            <w:r w:rsidRPr="00A12B08">
              <w:rPr>
                <w:rFonts w:ascii="Times New Roman" w:eastAsia="Times New Roman" w:hAnsi="Times New Roman" w:cs="Times New Roman"/>
              </w:rPr>
              <w:t>lepon/HP</w:t>
            </w:r>
          </w:p>
        </w:tc>
        <w:tc>
          <w:tcPr>
            <w:tcW w:w="5245" w:type="dxa"/>
            <w:tcBorders>
              <w:top w:val="single" w:sz="5" w:space="0" w:color="000000"/>
              <w:left w:val="single" w:sz="5" w:space="0" w:color="000000"/>
              <w:bottom w:val="single" w:sz="5" w:space="0" w:color="000000"/>
              <w:right w:val="single" w:sz="5" w:space="0" w:color="000000"/>
            </w:tcBorders>
          </w:tcPr>
          <w:p w14:paraId="5B284189" w14:textId="77777777" w:rsidR="00A12B08" w:rsidRPr="00A12B08" w:rsidRDefault="00A12B08" w:rsidP="00A12B08">
            <w:pPr>
              <w:jc w:val="both"/>
              <w:rPr>
                <w:rFonts w:ascii="Times New Roman" w:hAnsi="Times New Roman" w:cs="Times New Roman"/>
              </w:rPr>
            </w:pPr>
          </w:p>
        </w:tc>
      </w:tr>
      <w:tr w:rsidR="00A12B08" w:rsidRPr="00A12B08" w14:paraId="17F586E1" w14:textId="77777777" w:rsidTr="00A12B08">
        <w:trPr>
          <w:trHeight w:hRule="exact" w:val="808"/>
        </w:trPr>
        <w:tc>
          <w:tcPr>
            <w:tcW w:w="3260" w:type="dxa"/>
            <w:tcBorders>
              <w:top w:val="single" w:sz="5" w:space="0" w:color="000000"/>
              <w:left w:val="single" w:sz="5" w:space="0" w:color="000000"/>
              <w:bottom w:val="single" w:sz="5" w:space="0" w:color="000000"/>
              <w:right w:val="single" w:sz="5" w:space="0" w:color="000000"/>
            </w:tcBorders>
          </w:tcPr>
          <w:p w14:paraId="346216EC" w14:textId="77777777" w:rsidR="00A12B08" w:rsidRPr="00A12B08" w:rsidRDefault="00A12B08" w:rsidP="00A12B08">
            <w:pPr>
              <w:jc w:val="both"/>
              <w:rPr>
                <w:rFonts w:ascii="Times New Roman" w:hAnsi="Times New Roman" w:cs="Times New Roman"/>
              </w:rPr>
            </w:pPr>
            <w:r w:rsidRPr="00A12B08">
              <w:rPr>
                <w:rFonts w:ascii="Times New Roman" w:eastAsia="Times New Roman" w:hAnsi="Times New Roman" w:cs="Times New Roman"/>
              </w:rPr>
              <w:t>Al</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mat</w:t>
            </w:r>
            <w:r w:rsidRPr="00A12B08">
              <w:rPr>
                <w:rFonts w:ascii="Times New Roman" w:eastAsia="Times New Roman" w:hAnsi="Times New Roman" w:cs="Times New Roman"/>
                <w:spacing w:val="1"/>
              </w:rPr>
              <w:t xml:space="preserve"> </w:t>
            </w:r>
            <w:r w:rsidRPr="00A12B08">
              <w:rPr>
                <w:rFonts w:ascii="Times New Roman" w:eastAsia="Times New Roman" w:hAnsi="Times New Roman" w:cs="Times New Roman"/>
              </w:rPr>
              <w:t>K</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ntor</w:t>
            </w:r>
          </w:p>
        </w:tc>
        <w:tc>
          <w:tcPr>
            <w:tcW w:w="5245" w:type="dxa"/>
            <w:tcBorders>
              <w:top w:val="single" w:sz="5" w:space="0" w:color="000000"/>
              <w:left w:val="single" w:sz="5" w:space="0" w:color="000000"/>
              <w:bottom w:val="single" w:sz="5" w:space="0" w:color="000000"/>
              <w:right w:val="single" w:sz="5" w:space="0" w:color="000000"/>
            </w:tcBorders>
          </w:tcPr>
          <w:p w14:paraId="32162E28" w14:textId="77777777" w:rsidR="00A12B08" w:rsidRPr="00A12B08" w:rsidRDefault="00A12B08" w:rsidP="00A12B08">
            <w:pPr>
              <w:jc w:val="both"/>
              <w:rPr>
                <w:rFonts w:ascii="Times New Roman" w:hAnsi="Times New Roman" w:cs="Times New Roman"/>
              </w:rPr>
            </w:pPr>
          </w:p>
        </w:tc>
      </w:tr>
      <w:tr w:rsidR="00A12B08" w:rsidRPr="00A12B08" w14:paraId="27B0E72E" w14:textId="77777777" w:rsidTr="00A12B08">
        <w:trPr>
          <w:trHeight w:hRule="exact" w:val="420"/>
        </w:trPr>
        <w:tc>
          <w:tcPr>
            <w:tcW w:w="3260" w:type="dxa"/>
            <w:tcBorders>
              <w:top w:val="single" w:sz="5" w:space="0" w:color="000000"/>
              <w:left w:val="single" w:sz="5" w:space="0" w:color="000000"/>
              <w:bottom w:val="single" w:sz="5" w:space="0" w:color="000000"/>
              <w:right w:val="single" w:sz="5" w:space="0" w:color="000000"/>
            </w:tcBorders>
          </w:tcPr>
          <w:p w14:paraId="4144311E" w14:textId="77777777" w:rsidR="00A12B08" w:rsidRPr="00A12B08" w:rsidRDefault="00A12B08" w:rsidP="00A12B08">
            <w:pPr>
              <w:jc w:val="both"/>
              <w:rPr>
                <w:rFonts w:ascii="Times New Roman" w:hAnsi="Times New Roman" w:cs="Times New Roman"/>
              </w:rPr>
            </w:pPr>
            <w:r w:rsidRPr="00A12B08">
              <w:rPr>
                <w:rFonts w:ascii="Times New Roman" w:eastAsia="Times New Roman" w:hAnsi="Times New Roman" w:cs="Times New Roman"/>
              </w:rPr>
              <w:t>Nomor</w:t>
            </w:r>
            <w:r w:rsidRPr="00A12B08">
              <w:rPr>
                <w:rFonts w:ascii="Times New Roman" w:eastAsia="Times New Roman" w:hAnsi="Times New Roman" w:cs="Times New Roman"/>
                <w:spacing w:val="-1"/>
              </w:rPr>
              <w:t xml:space="preserve"> </w:t>
            </w:r>
            <w:r w:rsidRPr="00A12B08">
              <w:rPr>
                <w:rFonts w:ascii="Times New Roman" w:eastAsia="Times New Roman" w:hAnsi="Times New Roman" w:cs="Times New Roman"/>
              </w:rPr>
              <w:t>T</w:t>
            </w:r>
            <w:r w:rsidRPr="00A12B08">
              <w:rPr>
                <w:rFonts w:ascii="Times New Roman" w:eastAsia="Times New Roman" w:hAnsi="Times New Roman" w:cs="Times New Roman"/>
                <w:spacing w:val="-1"/>
              </w:rPr>
              <w:t>e</w:t>
            </w:r>
            <w:r w:rsidRPr="00A12B08">
              <w:rPr>
                <w:rFonts w:ascii="Times New Roman" w:eastAsia="Times New Roman" w:hAnsi="Times New Roman" w:cs="Times New Roman"/>
              </w:rPr>
              <w:t>lepon/</w:t>
            </w:r>
            <w:r w:rsidRPr="00A12B08">
              <w:rPr>
                <w:rFonts w:ascii="Times New Roman" w:eastAsia="Times New Roman" w:hAnsi="Times New Roman" w:cs="Times New Roman"/>
                <w:spacing w:val="1"/>
              </w:rPr>
              <w:t>F</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ks</w:t>
            </w:r>
          </w:p>
        </w:tc>
        <w:tc>
          <w:tcPr>
            <w:tcW w:w="5245" w:type="dxa"/>
            <w:tcBorders>
              <w:top w:val="single" w:sz="5" w:space="0" w:color="000000"/>
              <w:left w:val="single" w:sz="5" w:space="0" w:color="000000"/>
              <w:bottom w:val="single" w:sz="5" w:space="0" w:color="000000"/>
              <w:right w:val="single" w:sz="5" w:space="0" w:color="000000"/>
            </w:tcBorders>
          </w:tcPr>
          <w:p w14:paraId="701D1B65" w14:textId="77777777" w:rsidR="00A12B08" w:rsidRPr="00A12B08" w:rsidRDefault="00A12B08" w:rsidP="00A12B08">
            <w:pPr>
              <w:jc w:val="both"/>
              <w:rPr>
                <w:rFonts w:ascii="Times New Roman" w:hAnsi="Times New Roman" w:cs="Times New Roman"/>
              </w:rPr>
            </w:pPr>
          </w:p>
        </w:tc>
      </w:tr>
      <w:tr w:rsidR="00A12B08" w:rsidRPr="00A12B08" w14:paraId="2C649FF7" w14:textId="77777777" w:rsidTr="00A12B08">
        <w:trPr>
          <w:trHeight w:hRule="exact" w:val="680"/>
        </w:trPr>
        <w:tc>
          <w:tcPr>
            <w:tcW w:w="3260" w:type="dxa"/>
            <w:tcBorders>
              <w:top w:val="single" w:sz="5" w:space="0" w:color="000000"/>
              <w:left w:val="single" w:sz="5" w:space="0" w:color="000000"/>
              <w:bottom w:val="single" w:sz="5" w:space="0" w:color="000000"/>
              <w:right w:val="single" w:sz="5" w:space="0" w:color="000000"/>
            </w:tcBorders>
          </w:tcPr>
          <w:p w14:paraId="48A1A25B" w14:textId="77777777" w:rsidR="00A12B08" w:rsidRPr="00A12B08" w:rsidRDefault="00A12B08" w:rsidP="00A12B08">
            <w:pPr>
              <w:jc w:val="both"/>
              <w:rPr>
                <w:rFonts w:ascii="Times New Roman" w:hAnsi="Times New Roman" w:cs="Times New Roman"/>
              </w:rPr>
            </w:pPr>
            <w:r w:rsidRPr="00A12B08">
              <w:rPr>
                <w:rFonts w:ascii="Times New Roman" w:eastAsia="Times New Roman" w:hAnsi="Times New Roman" w:cs="Times New Roman"/>
                <w:spacing w:val="-3"/>
              </w:rPr>
              <w:t>L</w:t>
            </w:r>
            <w:r w:rsidRPr="00A12B08">
              <w:rPr>
                <w:rFonts w:ascii="Times New Roman" w:eastAsia="Times New Roman" w:hAnsi="Times New Roman" w:cs="Times New Roman"/>
              </w:rPr>
              <w:t>ulusan</w:t>
            </w:r>
            <w:r w:rsidRPr="00A12B08">
              <w:rPr>
                <w:rFonts w:ascii="Times New Roman" w:eastAsia="Times New Roman" w:hAnsi="Times New Roman" w:cs="Times New Roman"/>
                <w:spacing w:val="4"/>
              </w:rPr>
              <w:t xml:space="preserve"> </w:t>
            </w:r>
            <w:r w:rsidRPr="00A12B08">
              <w:rPr>
                <w:rFonts w:ascii="Times New Roman" w:eastAsia="Times New Roman" w:hAnsi="Times New Roman" w:cs="Times New Roman"/>
                <w:spacing w:val="-5"/>
              </w:rPr>
              <w:t>y</w:t>
            </w:r>
            <w:r w:rsidRPr="00A12B08">
              <w:rPr>
                <w:rFonts w:ascii="Times New Roman" w:eastAsia="Times New Roman" w:hAnsi="Times New Roman" w:cs="Times New Roman"/>
                <w:spacing w:val="1"/>
              </w:rPr>
              <w:t>a</w:t>
            </w:r>
            <w:r w:rsidRPr="00A12B08">
              <w:rPr>
                <w:rFonts w:ascii="Times New Roman" w:eastAsia="Times New Roman" w:hAnsi="Times New Roman" w:cs="Times New Roman"/>
                <w:spacing w:val="2"/>
              </w:rPr>
              <w:t>n</w:t>
            </w:r>
            <w:r w:rsidRPr="00A12B08">
              <w:rPr>
                <w:rFonts w:ascii="Times New Roman" w:eastAsia="Times New Roman" w:hAnsi="Times New Roman" w:cs="Times New Roman"/>
              </w:rPr>
              <w:t>g</w:t>
            </w:r>
            <w:r w:rsidRPr="00A12B08">
              <w:rPr>
                <w:rFonts w:ascii="Times New Roman" w:eastAsia="Times New Roman" w:hAnsi="Times New Roman" w:cs="Times New Roman"/>
                <w:spacing w:val="-2"/>
              </w:rPr>
              <w:t xml:space="preserve"> </w:t>
            </w:r>
            <w:r w:rsidRPr="00A12B08">
              <w:rPr>
                <w:rFonts w:ascii="Times New Roman" w:eastAsia="Times New Roman" w:hAnsi="Times New Roman" w:cs="Times New Roman"/>
              </w:rPr>
              <w:t>T</w:t>
            </w:r>
            <w:r w:rsidRPr="00A12B08">
              <w:rPr>
                <w:rFonts w:ascii="Times New Roman" w:eastAsia="Times New Roman" w:hAnsi="Times New Roman" w:cs="Times New Roman"/>
                <w:spacing w:val="-1"/>
              </w:rPr>
              <w:t>e</w:t>
            </w:r>
            <w:r w:rsidRPr="00A12B08">
              <w:rPr>
                <w:rFonts w:ascii="Times New Roman" w:eastAsia="Times New Roman" w:hAnsi="Times New Roman" w:cs="Times New Roman"/>
              </w:rPr>
              <w:t>lah</w:t>
            </w:r>
          </w:p>
          <w:p w14:paraId="7BDE644E" w14:textId="77777777" w:rsidR="00A12B08" w:rsidRPr="00A12B08" w:rsidRDefault="00A12B08" w:rsidP="00A12B08">
            <w:pPr>
              <w:jc w:val="both"/>
              <w:rPr>
                <w:rFonts w:ascii="Times New Roman" w:hAnsi="Times New Roman" w:cs="Times New Roman"/>
              </w:rPr>
            </w:pPr>
            <w:r w:rsidRPr="00A12B08">
              <w:rPr>
                <w:rFonts w:ascii="Times New Roman" w:eastAsia="Times New Roman" w:hAnsi="Times New Roman" w:cs="Times New Roman"/>
              </w:rPr>
              <w:t>Dih</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si</w:t>
            </w:r>
            <w:r w:rsidRPr="00A12B08">
              <w:rPr>
                <w:rFonts w:ascii="Times New Roman" w:eastAsia="Times New Roman" w:hAnsi="Times New Roman" w:cs="Times New Roman"/>
                <w:spacing w:val="1"/>
              </w:rPr>
              <w:t>l</w:t>
            </w:r>
            <w:r w:rsidRPr="00A12B08">
              <w:rPr>
                <w:rFonts w:ascii="Times New Roman" w:eastAsia="Times New Roman" w:hAnsi="Times New Roman" w:cs="Times New Roman"/>
              </w:rPr>
              <w:t>k</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n</w:t>
            </w:r>
          </w:p>
        </w:tc>
        <w:tc>
          <w:tcPr>
            <w:tcW w:w="5245" w:type="dxa"/>
            <w:tcBorders>
              <w:top w:val="single" w:sz="5" w:space="0" w:color="000000"/>
              <w:left w:val="single" w:sz="5" w:space="0" w:color="000000"/>
              <w:bottom w:val="single" w:sz="5" w:space="0" w:color="000000"/>
              <w:right w:val="single" w:sz="5" w:space="0" w:color="000000"/>
            </w:tcBorders>
          </w:tcPr>
          <w:p w14:paraId="1DBB1014" w14:textId="77777777" w:rsidR="00A12B08" w:rsidRPr="00A12B08" w:rsidRDefault="00A12B08" w:rsidP="00A12B08">
            <w:pPr>
              <w:jc w:val="both"/>
              <w:rPr>
                <w:rFonts w:ascii="Times New Roman" w:hAnsi="Times New Roman" w:cs="Times New Roman"/>
                <w:lang w:val="id-ID"/>
              </w:rPr>
            </w:pPr>
          </w:p>
        </w:tc>
      </w:tr>
      <w:tr w:rsidR="00A12B08" w:rsidRPr="00A12B08" w14:paraId="6B246863" w14:textId="77777777" w:rsidTr="00A12B08">
        <w:trPr>
          <w:trHeight w:hRule="exact" w:val="609"/>
        </w:trPr>
        <w:tc>
          <w:tcPr>
            <w:tcW w:w="3260" w:type="dxa"/>
            <w:tcBorders>
              <w:top w:val="single" w:sz="5" w:space="0" w:color="000000"/>
              <w:left w:val="single" w:sz="5" w:space="0" w:color="000000"/>
              <w:bottom w:val="single" w:sz="5" w:space="0" w:color="000000"/>
              <w:right w:val="single" w:sz="5" w:space="0" w:color="000000"/>
            </w:tcBorders>
          </w:tcPr>
          <w:p w14:paraId="2B599243" w14:textId="77777777" w:rsidR="00A12B08" w:rsidRPr="00A12B08" w:rsidRDefault="00A12B08" w:rsidP="00A12B08">
            <w:pPr>
              <w:jc w:val="both"/>
              <w:rPr>
                <w:rFonts w:ascii="Times New Roman" w:hAnsi="Times New Roman" w:cs="Times New Roman"/>
              </w:rPr>
            </w:pPr>
            <w:r w:rsidRPr="00A12B08">
              <w:rPr>
                <w:rFonts w:ascii="Times New Roman" w:eastAsia="Times New Roman" w:hAnsi="Times New Roman" w:cs="Times New Roman"/>
              </w:rPr>
              <w:t>Mat</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kul</w:t>
            </w:r>
            <w:r w:rsidRPr="00A12B08">
              <w:rPr>
                <w:rFonts w:ascii="Times New Roman" w:eastAsia="Times New Roman" w:hAnsi="Times New Roman" w:cs="Times New Roman"/>
                <w:spacing w:val="1"/>
              </w:rPr>
              <w:t>i</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h</w:t>
            </w:r>
            <w:r w:rsidRPr="00A12B08">
              <w:rPr>
                <w:rFonts w:ascii="Times New Roman" w:eastAsia="Times New Roman" w:hAnsi="Times New Roman" w:cs="Times New Roman"/>
                <w:spacing w:val="2"/>
              </w:rPr>
              <w:t xml:space="preserve"> </w:t>
            </w:r>
            <w:r w:rsidRPr="00A12B08">
              <w:rPr>
                <w:rFonts w:ascii="Times New Roman" w:eastAsia="Times New Roman" w:hAnsi="Times New Roman" w:cs="Times New Roman"/>
                <w:spacing w:val="-5"/>
              </w:rPr>
              <w:t>y</w:t>
            </w:r>
            <w:r w:rsidRPr="00A12B08">
              <w:rPr>
                <w:rFonts w:ascii="Times New Roman" w:eastAsia="Times New Roman" w:hAnsi="Times New Roman" w:cs="Times New Roman"/>
                <w:spacing w:val="1"/>
              </w:rPr>
              <w:t>a</w:t>
            </w:r>
            <w:r w:rsidRPr="00A12B08">
              <w:rPr>
                <w:rFonts w:ascii="Times New Roman" w:eastAsia="Times New Roman" w:hAnsi="Times New Roman" w:cs="Times New Roman"/>
                <w:spacing w:val="2"/>
              </w:rPr>
              <w:t>n</w:t>
            </w:r>
            <w:r w:rsidRPr="00A12B08">
              <w:rPr>
                <w:rFonts w:ascii="Times New Roman" w:eastAsia="Times New Roman" w:hAnsi="Times New Roman" w:cs="Times New Roman"/>
              </w:rPr>
              <w:t>g</w:t>
            </w:r>
            <w:r w:rsidRPr="00A12B08">
              <w:rPr>
                <w:rFonts w:ascii="Times New Roman" w:eastAsia="Times New Roman" w:hAnsi="Times New Roman" w:cs="Times New Roman"/>
                <w:spacing w:val="-2"/>
              </w:rPr>
              <w:t xml:space="preserve"> </w:t>
            </w:r>
            <w:r w:rsidRPr="00A12B08">
              <w:rPr>
                <w:rFonts w:ascii="Times New Roman" w:eastAsia="Times New Roman" w:hAnsi="Times New Roman" w:cs="Times New Roman"/>
              </w:rPr>
              <w:t>diampu</w:t>
            </w:r>
          </w:p>
        </w:tc>
        <w:tc>
          <w:tcPr>
            <w:tcW w:w="5245" w:type="dxa"/>
            <w:tcBorders>
              <w:top w:val="single" w:sz="5" w:space="0" w:color="000000"/>
              <w:left w:val="single" w:sz="5" w:space="0" w:color="000000"/>
              <w:bottom w:val="single" w:sz="5" w:space="0" w:color="000000"/>
              <w:right w:val="single" w:sz="5" w:space="0" w:color="000000"/>
            </w:tcBorders>
          </w:tcPr>
          <w:p w14:paraId="264CCB6A" w14:textId="77777777" w:rsidR="00A12B08" w:rsidRPr="00A12B08" w:rsidRDefault="00A12B08" w:rsidP="00A12B08">
            <w:pPr>
              <w:jc w:val="both"/>
              <w:rPr>
                <w:rFonts w:ascii="Times New Roman" w:hAnsi="Times New Roman" w:cs="Times New Roman"/>
              </w:rPr>
            </w:pPr>
          </w:p>
        </w:tc>
      </w:tr>
    </w:tbl>
    <w:p w14:paraId="0F72DDD8" w14:textId="77777777" w:rsidR="00A12B08" w:rsidRPr="00A12B08" w:rsidRDefault="00A12B08" w:rsidP="00A12B08">
      <w:pPr>
        <w:jc w:val="both"/>
        <w:rPr>
          <w:rFonts w:ascii="Times New Roman" w:hAnsi="Times New Roman" w:cs="Times New Roman"/>
        </w:rPr>
      </w:pPr>
    </w:p>
    <w:p w14:paraId="44B567E8" w14:textId="77777777" w:rsidR="00A12B08" w:rsidRPr="00A12B08" w:rsidRDefault="00A12B08" w:rsidP="00A12B08">
      <w:pPr>
        <w:jc w:val="both"/>
        <w:rPr>
          <w:rFonts w:ascii="Times New Roman" w:hAnsi="Times New Roman" w:cs="Times New Roman"/>
        </w:rPr>
      </w:pPr>
    </w:p>
    <w:p w14:paraId="7E601136" w14:textId="70A47BDA" w:rsidR="00A12B08" w:rsidRPr="00A12B08" w:rsidRDefault="00A12B08" w:rsidP="00A12B08">
      <w:pPr>
        <w:jc w:val="both"/>
        <w:rPr>
          <w:rFonts w:ascii="Times New Roman" w:eastAsia="Times New Roman" w:hAnsi="Times New Roman" w:cs="Times New Roman"/>
          <w:position w:val="-1"/>
        </w:rPr>
      </w:pPr>
      <w:r>
        <w:rPr>
          <w:rFonts w:ascii="Times New Roman" w:eastAsia="Times New Roman" w:hAnsi="Times New Roman" w:cs="Times New Roman"/>
          <w:position w:val="-1"/>
        </w:rPr>
        <w:t xml:space="preserve"> </w:t>
      </w:r>
      <w:r w:rsidR="008B0A8F">
        <w:rPr>
          <w:rFonts w:ascii="Times New Roman" w:eastAsia="Times New Roman" w:hAnsi="Times New Roman" w:cs="Times New Roman"/>
          <w:position w:val="-1"/>
        </w:rPr>
        <w:tab/>
      </w:r>
      <w:r w:rsidRPr="00A12B08">
        <w:rPr>
          <w:rFonts w:ascii="Times New Roman" w:eastAsia="Times New Roman" w:hAnsi="Times New Roman" w:cs="Times New Roman"/>
          <w:position w:val="-1"/>
        </w:rPr>
        <w:t>Riwayat Pendidikan</w:t>
      </w:r>
    </w:p>
    <w:p w14:paraId="46812DF7" w14:textId="77777777" w:rsidR="00A12B08" w:rsidRPr="00A12B08" w:rsidRDefault="00A12B08" w:rsidP="00A12B08">
      <w:pPr>
        <w:jc w:val="both"/>
        <w:rPr>
          <w:rFonts w:ascii="Times New Roman" w:hAnsi="Times New Roman" w:cs="Times New Roman"/>
        </w:rPr>
      </w:pPr>
    </w:p>
    <w:tbl>
      <w:tblPr>
        <w:tblW w:w="0" w:type="auto"/>
        <w:tblInd w:w="136" w:type="dxa"/>
        <w:tblLayout w:type="fixed"/>
        <w:tblCellMar>
          <w:left w:w="0" w:type="dxa"/>
          <w:right w:w="0" w:type="dxa"/>
        </w:tblCellMar>
        <w:tblLook w:val="01E0" w:firstRow="1" w:lastRow="1" w:firstColumn="1" w:lastColumn="1" w:noHBand="0" w:noVBand="0"/>
      </w:tblPr>
      <w:tblGrid>
        <w:gridCol w:w="2268"/>
        <w:gridCol w:w="2180"/>
        <w:gridCol w:w="2340"/>
        <w:gridCol w:w="1717"/>
      </w:tblGrid>
      <w:tr w:rsidR="00A12B08" w:rsidRPr="00A12B08" w14:paraId="75BADBB0" w14:textId="77777777" w:rsidTr="00A12B08">
        <w:trPr>
          <w:trHeight w:hRule="exact" w:val="286"/>
        </w:trPr>
        <w:tc>
          <w:tcPr>
            <w:tcW w:w="2268" w:type="dxa"/>
            <w:tcBorders>
              <w:top w:val="single" w:sz="5" w:space="0" w:color="000000"/>
              <w:left w:val="single" w:sz="5" w:space="0" w:color="000000"/>
              <w:bottom w:val="single" w:sz="5" w:space="0" w:color="000000"/>
              <w:right w:val="single" w:sz="5" w:space="0" w:color="000000"/>
            </w:tcBorders>
          </w:tcPr>
          <w:p w14:paraId="64CD458E" w14:textId="77777777" w:rsidR="00A12B08" w:rsidRPr="00A12B08" w:rsidRDefault="00A12B08" w:rsidP="00A12B08">
            <w:pPr>
              <w:jc w:val="both"/>
              <w:rPr>
                <w:rFonts w:ascii="Times New Roman" w:hAnsi="Times New Roman" w:cs="Times New Roman"/>
              </w:rPr>
            </w:pPr>
          </w:p>
        </w:tc>
        <w:tc>
          <w:tcPr>
            <w:tcW w:w="2180" w:type="dxa"/>
            <w:tcBorders>
              <w:top w:val="single" w:sz="5" w:space="0" w:color="000000"/>
              <w:left w:val="single" w:sz="5" w:space="0" w:color="000000"/>
              <w:bottom w:val="single" w:sz="5" w:space="0" w:color="000000"/>
              <w:right w:val="single" w:sz="5" w:space="0" w:color="000000"/>
            </w:tcBorders>
          </w:tcPr>
          <w:p w14:paraId="31F236D9" w14:textId="77777777" w:rsidR="00A12B08" w:rsidRPr="00A12B08" w:rsidRDefault="00A12B08" w:rsidP="00A12B08">
            <w:pPr>
              <w:jc w:val="both"/>
              <w:rPr>
                <w:rFonts w:ascii="Times New Roman" w:hAnsi="Times New Roman" w:cs="Times New Roman"/>
              </w:rPr>
            </w:pPr>
            <w:r w:rsidRPr="00A12B08">
              <w:rPr>
                <w:rFonts w:ascii="Times New Roman" w:eastAsia="Times New Roman" w:hAnsi="Times New Roman" w:cs="Times New Roman"/>
                <w:spacing w:val="1"/>
              </w:rPr>
              <w:t>S</w:t>
            </w:r>
            <w:r w:rsidRPr="00A12B08">
              <w:rPr>
                <w:rFonts w:ascii="Times New Roman" w:eastAsia="Times New Roman" w:hAnsi="Times New Roman" w:cs="Times New Roman"/>
                <w:spacing w:val="-1"/>
              </w:rPr>
              <w:t>-1</w:t>
            </w:r>
          </w:p>
        </w:tc>
        <w:tc>
          <w:tcPr>
            <w:tcW w:w="2340" w:type="dxa"/>
            <w:tcBorders>
              <w:top w:val="single" w:sz="5" w:space="0" w:color="000000"/>
              <w:left w:val="single" w:sz="5" w:space="0" w:color="000000"/>
              <w:bottom w:val="single" w:sz="5" w:space="0" w:color="000000"/>
              <w:right w:val="single" w:sz="5" w:space="0" w:color="000000"/>
            </w:tcBorders>
          </w:tcPr>
          <w:p w14:paraId="342EE9A4" w14:textId="77777777" w:rsidR="00A12B08" w:rsidRPr="00A12B08" w:rsidRDefault="00A12B08" w:rsidP="00A12B08">
            <w:pPr>
              <w:jc w:val="both"/>
              <w:rPr>
                <w:rFonts w:ascii="Times New Roman" w:hAnsi="Times New Roman" w:cs="Times New Roman"/>
              </w:rPr>
            </w:pPr>
            <w:r w:rsidRPr="00A12B08">
              <w:rPr>
                <w:rFonts w:ascii="Times New Roman" w:eastAsia="Times New Roman" w:hAnsi="Times New Roman" w:cs="Times New Roman"/>
                <w:spacing w:val="1"/>
              </w:rPr>
              <w:t>S</w:t>
            </w:r>
            <w:r w:rsidRPr="00A12B08">
              <w:rPr>
                <w:rFonts w:ascii="Times New Roman" w:eastAsia="Times New Roman" w:hAnsi="Times New Roman" w:cs="Times New Roman"/>
                <w:spacing w:val="-1"/>
              </w:rPr>
              <w:t>-</w:t>
            </w:r>
            <w:r w:rsidRPr="00A12B08">
              <w:rPr>
                <w:rFonts w:ascii="Times New Roman" w:eastAsia="Times New Roman" w:hAnsi="Times New Roman" w:cs="Times New Roman"/>
              </w:rPr>
              <w:t>2</w:t>
            </w:r>
          </w:p>
        </w:tc>
        <w:tc>
          <w:tcPr>
            <w:tcW w:w="1717" w:type="dxa"/>
            <w:tcBorders>
              <w:top w:val="single" w:sz="5" w:space="0" w:color="000000"/>
              <w:left w:val="single" w:sz="5" w:space="0" w:color="000000"/>
              <w:bottom w:val="single" w:sz="5" w:space="0" w:color="000000"/>
              <w:right w:val="single" w:sz="5" w:space="0" w:color="000000"/>
            </w:tcBorders>
          </w:tcPr>
          <w:p w14:paraId="06C60502" w14:textId="77777777" w:rsidR="00A12B08" w:rsidRPr="00A12B08" w:rsidRDefault="00A12B08" w:rsidP="00A12B08">
            <w:pPr>
              <w:jc w:val="both"/>
              <w:rPr>
                <w:rFonts w:ascii="Times New Roman" w:hAnsi="Times New Roman" w:cs="Times New Roman"/>
              </w:rPr>
            </w:pPr>
            <w:r w:rsidRPr="00A12B08">
              <w:rPr>
                <w:rFonts w:ascii="Times New Roman" w:eastAsia="Times New Roman" w:hAnsi="Times New Roman" w:cs="Times New Roman"/>
                <w:spacing w:val="1"/>
              </w:rPr>
              <w:t>S</w:t>
            </w:r>
            <w:r w:rsidRPr="00A12B08">
              <w:rPr>
                <w:rFonts w:ascii="Times New Roman" w:eastAsia="Times New Roman" w:hAnsi="Times New Roman" w:cs="Times New Roman"/>
                <w:spacing w:val="-1"/>
              </w:rPr>
              <w:t>-</w:t>
            </w:r>
            <w:r w:rsidRPr="00A12B08">
              <w:rPr>
                <w:rFonts w:ascii="Times New Roman" w:eastAsia="Times New Roman" w:hAnsi="Times New Roman" w:cs="Times New Roman"/>
              </w:rPr>
              <w:t>3</w:t>
            </w:r>
          </w:p>
        </w:tc>
      </w:tr>
      <w:tr w:rsidR="00A12B08" w:rsidRPr="00A12B08" w14:paraId="71AA7AAF" w14:textId="77777777" w:rsidTr="00A12B08">
        <w:trPr>
          <w:trHeight w:hRule="exact" w:val="736"/>
        </w:trPr>
        <w:tc>
          <w:tcPr>
            <w:tcW w:w="2268" w:type="dxa"/>
            <w:tcBorders>
              <w:top w:val="single" w:sz="5" w:space="0" w:color="000000"/>
              <w:left w:val="single" w:sz="5" w:space="0" w:color="000000"/>
              <w:bottom w:val="single" w:sz="5" w:space="0" w:color="000000"/>
              <w:right w:val="single" w:sz="5" w:space="0" w:color="000000"/>
            </w:tcBorders>
          </w:tcPr>
          <w:p w14:paraId="1C8AF776" w14:textId="77777777" w:rsidR="00A12B08" w:rsidRPr="00A12B08" w:rsidRDefault="00A12B08" w:rsidP="00A12B08">
            <w:pPr>
              <w:jc w:val="both"/>
              <w:rPr>
                <w:rFonts w:ascii="Times New Roman" w:hAnsi="Times New Roman" w:cs="Times New Roman"/>
              </w:rPr>
            </w:pPr>
            <w:r w:rsidRPr="00A12B08">
              <w:rPr>
                <w:rFonts w:ascii="Times New Roman" w:eastAsia="Times New Roman" w:hAnsi="Times New Roman" w:cs="Times New Roman"/>
              </w:rPr>
              <w:t>N</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ma Pe</w:t>
            </w:r>
            <w:r w:rsidRPr="00A12B08">
              <w:rPr>
                <w:rFonts w:ascii="Times New Roman" w:eastAsia="Times New Roman" w:hAnsi="Times New Roman" w:cs="Times New Roman"/>
                <w:spacing w:val="1"/>
              </w:rPr>
              <w:t>r</w:t>
            </w:r>
            <w:r w:rsidRPr="00A12B08">
              <w:rPr>
                <w:rFonts w:ascii="Times New Roman" w:eastAsia="Times New Roman" w:hAnsi="Times New Roman" w:cs="Times New Roman"/>
                <w:spacing w:val="-2"/>
              </w:rPr>
              <w:t>g</w:t>
            </w:r>
            <w:r w:rsidRPr="00A12B08">
              <w:rPr>
                <w:rFonts w:ascii="Times New Roman" w:eastAsia="Times New Roman" w:hAnsi="Times New Roman" w:cs="Times New Roman"/>
              </w:rPr>
              <w:t>u</w:t>
            </w:r>
            <w:r w:rsidRPr="00A12B08">
              <w:rPr>
                <w:rFonts w:ascii="Times New Roman" w:eastAsia="Times New Roman" w:hAnsi="Times New Roman" w:cs="Times New Roman"/>
                <w:spacing w:val="-1"/>
              </w:rPr>
              <w:t>r</w:t>
            </w:r>
            <w:r w:rsidRPr="00A12B08">
              <w:rPr>
                <w:rFonts w:ascii="Times New Roman" w:eastAsia="Times New Roman" w:hAnsi="Times New Roman" w:cs="Times New Roman"/>
                <w:spacing w:val="2"/>
              </w:rPr>
              <w:t>u</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n</w:t>
            </w:r>
          </w:p>
          <w:p w14:paraId="1A441B8C" w14:textId="77777777" w:rsidR="00A12B08" w:rsidRPr="00A12B08" w:rsidRDefault="00A12B08" w:rsidP="00A12B08">
            <w:pPr>
              <w:jc w:val="both"/>
              <w:rPr>
                <w:rFonts w:ascii="Times New Roman" w:hAnsi="Times New Roman" w:cs="Times New Roman"/>
              </w:rPr>
            </w:pPr>
            <w:r w:rsidRPr="00A12B08">
              <w:rPr>
                <w:rFonts w:ascii="Times New Roman" w:eastAsia="Times New Roman" w:hAnsi="Times New Roman" w:cs="Times New Roman"/>
              </w:rPr>
              <w:t>Ting</w:t>
            </w:r>
            <w:r w:rsidRPr="00A12B08">
              <w:rPr>
                <w:rFonts w:ascii="Times New Roman" w:eastAsia="Times New Roman" w:hAnsi="Times New Roman" w:cs="Times New Roman"/>
                <w:spacing w:val="-2"/>
              </w:rPr>
              <w:t>g</w:t>
            </w:r>
            <w:r w:rsidRPr="00A12B08">
              <w:rPr>
                <w:rFonts w:ascii="Times New Roman" w:eastAsia="Times New Roman" w:hAnsi="Times New Roman" w:cs="Times New Roman"/>
              </w:rPr>
              <w:t>i</w:t>
            </w:r>
          </w:p>
        </w:tc>
        <w:tc>
          <w:tcPr>
            <w:tcW w:w="2180" w:type="dxa"/>
            <w:tcBorders>
              <w:top w:val="single" w:sz="5" w:space="0" w:color="000000"/>
              <w:left w:val="single" w:sz="5" w:space="0" w:color="000000"/>
              <w:bottom w:val="single" w:sz="5" w:space="0" w:color="000000"/>
              <w:right w:val="single" w:sz="5" w:space="0" w:color="000000"/>
            </w:tcBorders>
          </w:tcPr>
          <w:p w14:paraId="41E18DBF" w14:textId="77777777" w:rsidR="00A12B08" w:rsidRPr="00A12B08" w:rsidRDefault="00A12B08" w:rsidP="00A12B08">
            <w:pPr>
              <w:jc w:val="both"/>
              <w:rPr>
                <w:rFonts w:ascii="Times New Roman" w:hAnsi="Times New Roman" w:cs="Times New Roman"/>
              </w:rPr>
            </w:pPr>
          </w:p>
        </w:tc>
        <w:tc>
          <w:tcPr>
            <w:tcW w:w="2340" w:type="dxa"/>
            <w:tcBorders>
              <w:top w:val="single" w:sz="5" w:space="0" w:color="000000"/>
              <w:left w:val="single" w:sz="5" w:space="0" w:color="000000"/>
              <w:bottom w:val="single" w:sz="5" w:space="0" w:color="000000"/>
              <w:right w:val="single" w:sz="5" w:space="0" w:color="000000"/>
            </w:tcBorders>
          </w:tcPr>
          <w:p w14:paraId="0507A198" w14:textId="77777777" w:rsidR="00A12B08" w:rsidRPr="00A12B08" w:rsidRDefault="00A12B08" w:rsidP="00A12B08">
            <w:pPr>
              <w:jc w:val="both"/>
              <w:rPr>
                <w:rFonts w:ascii="Times New Roman" w:hAnsi="Times New Roman" w:cs="Times New Roman"/>
              </w:rPr>
            </w:pPr>
          </w:p>
        </w:tc>
        <w:tc>
          <w:tcPr>
            <w:tcW w:w="1717" w:type="dxa"/>
            <w:tcBorders>
              <w:top w:val="single" w:sz="5" w:space="0" w:color="000000"/>
              <w:left w:val="single" w:sz="5" w:space="0" w:color="000000"/>
              <w:bottom w:val="single" w:sz="5" w:space="0" w:color="000000"/>
              <w:right w:val="single" w:sz="5" w:space="0" w:color="000000"/>
            </w:tcBorders>
          </w:tcPr>
          <w:p w14:paraId="10CF0975" w14:textId="77777777" w:rsidR="00A12B08" w:rsidRPr="00A12B08" w:rsidRDefault="00A12B08" w:rsidP="00A12B08">
            <w:pPr>
              <w:jc w:val="both"/>
              <w:rPr>
                <w:rFonts w:ascii="Times New Roman" w:hAnsi="Times New Roman" w:cs="Times New Roman"/>
              </w:rPr>
            </w:pPr>
          </w:p>
        </w:tc>
      </w:tr>
      <w:tr w:rsidR="00A12B08" w:rsidRPr="00A12B08" w14:paraId="79925DA3" w14:textId="77777777" w:rsidTr="00A12B08">
        <w:trPr>
          <w:trHeight w:hRule="exact" w:val="836"/>
        </w:trPr>
        <w:tc>
          <w:tcPr>
            <w:tcW w:w="2268" w:type="dxa"/>
            <w:tcBorders>
              <w:top w:val="single" w:sz="5" w:space="0" w:color="000000"/>
              <w:left w:val="single" w:sz="5" w:space="0" w:color="000000"/>
              <w:bottom w:val="single" w:sz="5" w:space="0" w:color="000000"/>
              <w:right w:val="single" w:sz="5" w:space="0" w:color="000000"/>
            </w:tcBorders>
          </w:tcPr>
          <w:p w14:paraId="343179B8" w14:textId="77777777" w:rsidR="00A12B08" w:rsidRPr="00A12B08" w:rsidRDefault="00A12B08" w:rsidP="00A12B08">
            <w:pPr>
              <w:jc w:val="both"/>
              <w:rPr>
                <w:rFonts w:ascii="Times New Roman" w:hAnsi="Times New Roman" w:cs="Times New Roman"/>
              </w:rPr>
            </w:pPr>
            <w:r w:rsidRPr="00A12B08">
              <w:rPr>
                <w:rFonts w:ascii="Times New Roman" w:eastAsia="Times New Roman" w:hAnsi="Times New Roman" w:cs="Times New Roman"/>
                <w:spacing w:val="-2"/>
              </w:rPr>
              <w:t>B</w:t>
            </w:r>
            <w:r w:rsidRPr="00A12B08">
              <w:rPr>
                <w:rFonts w:ascii="Times New Roman" w:eastAsia="Times New Roman" w:hAnsi="Times New Roman" w:cs="Times New Roman"/>
              </w:rPr>
              <w:t>ida</w:t>
            </w:r>
            <w:r w:rsidRPr="00A12B08">
              <w:rPr>
                <w:rFonts w:ascii="Times New Roman" w:eastAsia="Times New Roman" w:hAnsi="Times New Roman" w:cs="Times New Roman"/>
                <w:spacing w:val="2"/>
              </w:rPr>
              <w:t>n</w:t>
            </w:r>
            <w:r w:rsidRPr="00A12B08">
              <w:rPr>
                <w:rFonts w:ascii="Times New Roman" w:eastAsia="Times New Roman" w:hAnsi="Times New Roman" w:cs="Times New Roman"/>
              </w:rPr>
              <w:t xml:space="preserve">g </w:t>
            </w:r>
            <w:r w:rsidRPr="00A12B08">
              <w:rPr>
                <w:rFonts w:ascii="Times New Roman" w:eastAsia="Times New Roman" w:hAnsi="Times New Roman" w:cs="Times New Roman"/>
                <w:spacing w:val="-3"/>
              </w:rPr>
              <w:t>I</w:t>
            </w:r>
            <w:r w:rsidRPr="00A12B08">
              <w:rPr>
                <w:rFonts w:ascii="Times New Roman" w:eastAsia="Times New Roman" w:hAnsi="Times New Roman" w:cs="Times New Roman"/>
              </w:rPr>
              <w:t>l</w:t>
            </w:r>
            <w:r w:rsidRPr="00A12B08">
              <w:rPr>
                <w:rFonts w:ascii="Times New Roman" w:eastAsia="Times New Roman" w:hAnsi="Times New Roman" w:cs="Times New Roman"/>
                <w:spacing w:val="1"/>
              </w:rPr>
              <w:t>m</w:t>
            </w:r>
            <w:r w:rsidRPr="00A12B08">
              <w:rPr>
                <w:rFonts w:ascii="Times New Roman" w:eastAsia="Times New Roman" w:hAnsi="Times New Roman" w:cs="Times New Roman"/>
              </w:rPr>
              <w:t>u</w:t>
            </w:r>
          </w:p>
        </w:tc>
        <w:tc>
          <w:tcPr>
            <w:tcW w:w="2180" w:type="dxa"/>
            <w:tcBorders>
              <w:top w:val="single" w:sz="5" w:space="0" w:color="000000"/>
              <w:left w:val="single" w:sz="5" w:space="0" w:color="000000"/>
              <w:bottom w:val="single" w:sz="5" w:space="0" w:color="000000"/>
              <w:right w:val="single" w:sz="5" w:space="0" w:color="000000"/>
            </w:tcBorders>
          </w:tcPr>
          <w:p w14:paraId="69176248" w14:textId="77777777" w:rsidR="00A12B08" w:rsidRPr="00A12B08" w:rsidRDefault="00A12B08" w:rsidP="00A12B08">
            <w:pPr>
              <w:jc w:val="both"/>
              <w:rPr>
                <w:rFonts w:ascii="Times New Roman" w:hAnsi="Times New Roman" w:cs="Times New Roman"/>
              </w:rPr>
            </w:pPr>
          </w:p>
        </w:tc>
        <w:tc>
          <w:tcPr>
            <w:tcW w:w="2340" w:type="dxa"/>
            <w:tcBorders>
              <w:top w:val="single" w:sz="5" w:space="0" w:color="000000"/>
              <w:left w:val="single" w:sz="5" w:space="0" w:color="000000"/>
              <w:bottom w:val="single" w:sz="5" w:space="0" w:color="000000"/>
              <w:right w:val="single" w:sz="5" w:space="0" w:color="000000"/>
            </w:tcBorders>
          </w:tcPr>
          <w:p w14:paraId="41224736" w14:textId="77777777" w:rsidR="00A12B08" w:rsidRPr="00A12B08" w:rsidRDefault="00A12B08" w:rsidP="00A12B08">
            <w:pPr>
              <w:jc w:val="both"/>
              <w:rPr>
                <w:rFonts w:ascii="Times New Roman" w:hAnsi="Times New Roman" w:cs="Times New Roman"/>
              </w:rPr>
            </w:pPr>
          </w:p>
        </w:tc>
        <w:tc>
          <w:tcPr>
            <w:tcW w:w="1717" w:type="dxa"/>
            <w:tcBorders>
              <w:top w:val="single" w:sz="5" w:space="0" w:color="000000"/>
              <w:left w:val="single" w:sz="5" w:space="0" w:color="000000"/>
              <w:bottom w:val="single" w:sz="5" w:space="0" w:color="000000"/>
              <w:right w:val="single" w:sz="5" w:space="0" w:color="000000"/>
            </w:tcBorders>
          </w:tcPr>
          <w:p w14:paraId="5B12C166" w14:textId="77777777" w:rsidR="00A12B08" w:rsidRPr="00A12B08" w:rsidRDefault="00A12B08" w:rsidP="00A12B08">
            <w:pPr>
              <w:jc w:val="both"/>
              <w:rPr>
                <w:rFonts w:ascii="Times New Roman" w:hAnsi="Times New Roman" w:cs="Times New Roman"/>
              </w:rPr>
            </w:pPr>
          </w:p>
        </w:tc>
      </w:tr>
      <w:tr w:rsidR="00A12B08" w:rsidRPr="00A12B08" w14:paraId="1B7EA3E8" w14:textId="77777777" w:rsidTr="008B0A8F">
        <w:trPr>
          <w:trHeight w:hRule="exact" w:val="575"/>
        </w:trPr>
        <w:tc>
          <w:tcPr>
            <w:tcW w:w="2268" w:type="dxa"/>
            <w:tcBorders>
              <w:top w:val="single" w:sz="5" w:space="0" w:color="000000"/>
              <w:left w:val="single" w:sz="5" w:space="0" w:color="000000"/>
              <w:bottom w:val="single" w:sz="5" w:space="0" w:color="000000"/>
              <w:right w:val="single" w:sz="5" w:space="0" w:color="000000"/>
            </w:tcBorders>
          </w:tcPr>
          <w:p w14:paraId="7F1F3284" w14:textId="77777777" w:rsidR="00A12B08" w:rsidRPr="00A12B08" w:rsidRDefault="00A12B08" w:rsidP="00A12B08">
            <w:pPr>
              <w:jc w:val="both"/>
              <w:rPr>
                <w:rFonts w:ascii="Times New Roman" w:hAnsi="Times New Roman" w:cs="Times New Roman"/>
              </w:rPr>
            </w:pPr>
            <w:r w:rsidRPr="00A12B08">
              <w:rPr>
                <w:rFonts w:ascii="Times New Roman" w:eastAsia="Times New Roman" w:hAnsi="Times New Roman" w:cs="Times New Roman"/>
              </w:rPr>
              <w:t>T</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hun Masuk</w:t>
            </w:r>
            <w:r w:rsidRPr="00A12B08">
              <w:rPr>
                <w:rFonts w:ascii="Times New Roman" w:eastAsia="Times New Roman" w:hAnsi="Times New Roman" w:cs="Times New Roman"/>
                <w:spacing w:val="2"/>
              </w:rPr>
              <w:t>-</w:t>
            </w:r>
            <w:r w:rsidRPr="00A12B08">
              <w:rPr>
                <w:rFonts w:ascii="Times New Roman" w:eastAsia="Times New Roman" w:hAnsi="Times New Roman" w:cs="Times New Roman"/>
                <w:spacing w:val="-3"/>
              </w:rPr>
              <w:t>L</w:t>
            </w:r>
            <w:r w:rsidRPr="00A12B08">
              <w:rPr>
                <w:rFonts w:ascii="Times New Roman" w:eastAsia="Times New Roman" w:hAnsi="Times New Roman" w:cs="Times New Roman"/>
              </w:rPr>
              <w:t>ulus</w:t>
            </w:r>
          </w:p>
        </w:tc>
        <w:tc>
          <w:tcPr>
            <w:tcW w:w="2180" w:type="dxa"/>
            <w:tcBorders>
              <w:top w:val="single" w:sz="5" w:space="0" w:color="000000"/>
              <w:left w:val="single" w:sz="5" w:space="0" w:color="000000"/>
              <w:bottom w:val="single" w:sz="5" w:space="0" w:color="000000"/>
              <w:right w:val="single" w:sz="5" w:space="0" w:color="000000"/>
            </w:tcBorders>
          </w:tcPr>
          <w:p w14:paraId="6AE1FF57" w14:textId="77777777" w:rsidR="00A12B08" w:rsidRPr="00A12B08" w:rsidRDefault="00A12B08" w:rsidP="00A12B08">
            <w:pPr>
              <w:jc w:val="both"/>
              <w:rPr>
                <w:rFonts w:ascii="Times New Roman" w:hAnsi="Times New Roman" w:cs="Times New Roman"/>
              </w:rPr>
            </w:pPr>
          </w:p>
        </w:tc>
        <w:tc>
          <w:tcPr>
            <w:tcW w:w="2340" w:type="dxa"/>
            <w:tcBorders>
              <w:top w:val="single" w:sz="5" w:space="0" w:color="000000"/>
              <w:left w:val="single" w:sz="5" w:space="0" w:color="000000"/>
              <w:bottom w:val="single" w:sz="5" w:space="0" w:color="000000"/>
              <w:right w:val="single" w:sz="5" w:space="0" w:color="000000"/>
            </w:tcBorders>
          </w:tcPr>
          <w:p w14:paraId="7B0DA383" w14:textId="77777777" w:rsidR="00A12B08" w:rsidRPr="00A12B08" w:rsidRDefault="00A12B08" w:rsidP="00A12B08">
            <w:pPr>
              <w:jc w:val="both"/>
              <w:rPr>
                <w:rFonts w:ascii="Times New Roman" w:hAnsi="Times New Roman" w:cs="Times New Roman"/>
              </w:rPr>
            </w:pPr>
          </w:p>
        </w:tc>
        <w:tc>
          <w:tcPr>
            <w:tcW w:w="1717" w:type="dxa"/>
            <w:tcBorders>
              <w:top w:val="single" w:sz="5" w:space="0" w:color="000000"/>
              <w:left w:val="single" w:sz="5" w:space="0" w:color="000000"/>
              <w:bottom w:val="single" w:sz="5" w:space="0" w:color="000000"/>
              <w:right w:val="single" w:sz="5" w:space="0" w:color="000000"/>
            </w:tcBorders>
          </w:tcPr>
          <w:p w14:paraId="5546E2FB" w14:textId="77777777" w:rsidR="00A12B08" w:rsidRPr="00A12B08" w:rsidRDefault="00A12B08" w:rsidP="00A12B08">
            <w:pPr>
              <w:jc w:val="both"/>
              <w:rPr>
                <w:rFonts w:ascii="Times New Roman" w:hAnsi="Times New Roman" w:cs="Times New Roman"/>
              </w:rPr>
            </w:pPr>
          </w:p>
        </w:tc>
      </w:tr>
      <w:tr w:rsidR="00A12B08" w:rsidRPr="00A12B08" w14:paraId="798F38C0" w14:textId="77777777" w:rsidTr="00A12B08">
        <w:trPr>
          <w:trHeight w:hRule="exact" w:val="1124"/>
        </w:trPr>
        <w:tc>
          <w:tcPr>
            <w:tcW w:w="2268" w:type="dxa"/>
            <w:tcBorders>
              <w:top w:val="single" w:sz="5" w:space="0" w:color="000000"/>
              <w:left w:val="single" w:sz="5" w:space="0" w:color="000000"/>
              <w:bottom w:val="single" w:sz="5" w:space="0" w:color="000000"/>
              <w:right w:val="single" w:sz="5" w:space="0" w:color="000000"/>
            </w:tcBorders>
          </w:tcPr>
          <w:p w14:paraId="6462C442" w14:textId="77777777" w:rsidR="00A12B08" w:rsidRPr="00A12B08" w:rsidRDefault="00A12B08" w:rsidP="00A12B08">
            <w:pPr>
              <w:jc w:val="both"/>
              <w:rPr>
                <w:rFonts w:ascii="Times New Roman" w:hAnsi="Times New Roman" w:cs="Times New Roman"/>
              </w:rPr>
            </w:pPr>
            <w:r w:rsidRPr="00A12B08">
              <w:rPr>
                <w:rFonts w:ascii="Times New Roman" w:eastAsia="Times New Roman" w:hAnsi="Times New Roman" w:cs="Times New Roman"/>
                <w:spacing w:val="2"/>
              </w:rPr>
              <w:t>J</w:t>
            </w:r>
            <w:r w:rsidRPr="00A12B08">
              <w:rPr>
                <w:rFonts w:ascii="Times New Roman" w:eastAsia="Times New Roman" w:hAnsi="Times New Roman" w:cs="Times New Roman"/>
              </w:rPr>
              <w:t>udul</w:t>
            </w:r>
          </w:p>
          <w:p w14:paraId="3C101508" w14:textId="77777777" w:rsidR="00A12B08" w:rsidRPr="00A12B08" w:rsidRDefault="00A12B08" w:rsidP="00A12B08">
            <w:pPr>
              <w:jc w:val="both"/>
              <w:rPr>
                <w:rFonts w:ascii="Times New Roman" w:hAnsi="Times New Roman" w:cs="Times New Roman"/>
              </w:rPr>
            </w:pPr>
            <w:r w:rsidRPr="00A12B08">
              <w:rPr>
                <w:rFonts w:ascii="Times New Roman" w:eastAsia="Times New Roman" w:hAnsi="Times New Roman" w:cs="Times New Roman"/>
                <w:spacing w:val="1"/>
              </w:rPr>
              <w:t>S</w:t>
            </w:r>
            <w:r w:rsidRPr="00A12B08">
              <w:rPr>
                <w:rFonts w:ascii="Times New Roman" w:eastAsia="Times New Roman" w:hAnsi="Times New Roman" w:cs="Times New Roman"/>
              </w:rPr>
              <w:t>k</w:t>
            </w:r>
            <w:r w:rsidRPr="00A12B08">
              <w:rPr>
                <w:rFonts w:ascii="Times New Roman" w:eastAsia="Times New Roman" w:hAnsi="Times New Roman" w:cs="Times New Roman"/>
                <w:spacing w:val="-1"/>
              </w:rPr>
              <w:t>r</w:t>
            </w:r>
            <w:r w:rsidRPr="00A12B08">
              <w:rPr>
                <w:rFonts w:ascii="Times New Roman" w:eastAsia="Times New Roman" w:hAnsi="Times New Roman" w:cs="Times New Roman"/>
              </w:rPr>
              <w:t>ips</w:t>
            </w:r>
            <w:r w:rsidRPr="00A12B08">
              <w:rPr>
                <w:rFonts w:ascii="Times New Roman" w:eastAsia="Times New Roman" w:hAnsi="Times New Roman" w:cs="Times New Roman"/>
                <w:spacing w:val="1"/>
              </w:rPr>
              <w:t>i</w:t>
            </w:r>
            <w:r w:rsidRPr="00A12B08">
              <w:rPr>
                <w:rFonts w:ascii="Times New Roman" w:eastAsia="Times New Roman" w:hAnsi="Times New Roman" w:cs="Times New Roman"/>
              </w:rPr>
              <w:t>/Tesis/ Dise</w:t>
            </w:r>
            <w:r w:rsidRPr="00A12B08">
              <w:rPr>
                <w:rFonts w:ascii="Times New Roman" w:eastAsia="Times New Roman" w:hAnsi="Times New Roman" w:cs="Times New Roman"/>
                <w:spacing w:val="-1"/>
              </w:rPr>
              <w:t>r</w:t>
            </w:r>
            <w:r w:rsidRPr="00A12B08">
              <w:rPr>
                <w:rFonts w:ascii="Times New Roman" w:eastAsia="Times New Roman" w:hAnsi="Times New Roman" w:cs="Times New Roman"/>
              </w:rPr>
              <w:t>tasi</w:t>
            </w:r>
          </w:p>
        </w:tc>
        <w:tc>
          <w:tcPr>
            <w:tcW w:w="2180" w:type="dxa"/>
            <w:tcBorders>
              <w:top w:val="single" w:sz="5" w:space="0" w:color="000000"/>
              <w:left w:val="single" w:sz="5" w:space="0" w:color="000000"/>
              <w:bottom w:val="single" w:sz="5" w:space="0" w:color="000000"/>
              <w:right w:val="single" w:sz="5" w:space="0" w:color="000000"/>
            </w:tcBorders>
          </w:tcPr>
          <w:p w14:paraId="5003B3D0" w14:textId="77777777" w:rsidR="00A12B08" w:rsidRPr="00A12B08" w:rsidRDefault="00A12B08" w:rsidP="00A12B08">
            <w:pPr>
              <w:jc w:val="both"/>
              <w:rPr>
                <w:rFonts w:ascii="Times New Roman" w:hAnsi="Times New Roman" w:cs="Times New Roman"/>
              </w:rPr>
            </w:pPr>
          </w:p>
        </w:tc>
        <w:tc>
          <w:tcPr>
            <w:tcW w:w="2340" w:type="dxa"/>
            <w:tcBorders>
              <w:top w:val="single" w:sz="5" w:space="0" w:color="000000"/>
              <w:left w:val="single" w:sz="5" w:space="0" w:color="000000"/>
              <w:bottom w:val="single" w:sz="5" w:space="0" w:color="000000"/>
              <w:right w:val="single" w:sz="5" w:space="0" w:color="000000"/>
            </w:tcBorders>
          </w:tcPr>
          <w:p w14:paraId="39161F95" w14:textId="77777777" w:rsidR="00A12B08" w:rsidRPr="00A12B08" w:rsidRDefault="00A12B08" w:rsidP="00A12B08">
            <w:pPr>
              <w:jc w:val="both"/>
              <w:rPr>
                <w:rFonts w:ascii="Times New Roman" w:hAnsi="Times New Roman" w:cs="Times New Roman"/>
              </w:rPr>
            </w:pPr>
          </w:p>
        </w:tc>
        <w:tc>
          <w:tcPr>
            <w:tcW w:w="1717" w:type="dxa"/>
            <w:tcBorders>
              <w:top w:val="single" w:sz="5" w:space="0" w:color="000000"/>
              <w:left w:val="single" w:sz="5" w:space="0" w:color="000000"/>
              <w:bottom w:val="single" w:sz="5" w:space="0" w:color="000000"/>
              <w:right w:val="single" w:sz="5" w:space="0" w:color="000000"/>
            </w:tcBorders>
          </w:tcPr>
          <w:p w14:paraId="20C67BFC" w14:textId="77777777" w:rsidR="00A12B08" w:rsidRPr="00A12B08" w:rsidRDefault="00A12B08" w:rsidP="00A12B08">
            <w:pPr>
              <w:jc w:val="both"/>
              <w:rPr>
                <w:rFonts w:ascii="Times New Roman" w:hAnsi="Times New Roman" w:cs="Times New Roman"/>
              </w:rPr>
            </w:pPr>
          </w:p>
        </w:tc>
      </w:tr>
      <w:tr w:rsidR="00A12B08" w:rsidRPr="00A12B08" w14:paraId="15144573" w14:textId="77777777" w:rsidTr="008B0A8F">
        <w:trPr>
          <w:trHeight w:hRule="exact" w:val="590"/>
        </w:trPr>
        <w:tc>
          <w:tcPr>
            <w:tcW w:w="2268" w:type="dxa"/>
            <w:tcBorders>
              <w:top w:val="single" w:sz="5" w:space="0" w:color="000000"/>
              <w:left w:val="single" w:sz="5" w:space="0" w:color="000000"/>
              <w:bottom w:val="single" w:sz="5" w:space="0" w:color="000000"/>
              <w:right w:val="single" w:sz="5" w:space="0" w:color="000000"/>
            </w:tcBorders>
          </w:tcPr>
          <w:p w14:paraId="06812586" w14:textId="77777777" w:rsidR="00A12B08" w:rsidRPr="00A12B08" w:rsidRDefault="00A12B08" w:rsidP="00A12B08">
            <w:pPr>
              <w:jc w:val="both"/>
              <w:rPr>
                <w:rFonts w:ascii="Times New Roman" w:hAnsi="Times New Roman" w:cs="Times New Roman"/>
              </w:rPr>
            </w:pPr>
            <w:r w:rsidRPr="00A12B08">
              <w:rPr>
                <w:rFonts w:ascii="Times New Roman" w:eastAsia="Times New Roman" w:hAnsi="Times New Roman" w:cs="Times New Roman"/>
              </w:rPr>
              <w:t>N</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ma Pembi</w:t>
            </w:r>
            <w:r w:rsidRPr="00A12B08">
              <w:rPr>
                <w:rFonts w:ascii="Times New Roman" w:eastAsia="Times New Roman" w:hAnsi="Times New Roman" w:cs="Times New Roman"/>
                <w:spacing w:val="1"/>
              </w:rPr>
              <w:t>m</w:t>
            </w:r>
            <w:r w:rsidRPr="00A12B08">
              <w:rPr>
                <w:rFonts w:ascii="Times New Roman" w:eastAsia="Times New Roman" w:hAnsi="Times New Roman" w:cs="Times New Roman"/>
              </w:rPr>
              <w:t>bing</w:t>
            </w:r>
          </w:p>
          <w:p w14:paraId="23893E41" w14:textId="77777777" w:rsidR="00A12B08" w:rsidRPr="00A12B08" w:rsidRDefault="00A12B08" w:rsidP="00A12B08">
            <w:pPr>
              <w:jc w:val="both"/>
              <w:rPr>
                <w:rFonts w:ascii="Times New Roman" w:hAnsi="Times New Roman" w:cs="Times New Roman"/>
              </w:rPr>
            </w:pPr>
            <w:r w:rsidRPr="00A12B08">
              <w:rPr>
                <w:rFonts w:ascii="Times New Roman" w:eastAsia="Times New Roman" w:hAnsi="Times New Roman" w:cs="Times New Roman"/>
                <w:spacing w:val="1"/>
              </w:rPr>
              <w:t>P</w:t>
            </w:r>
            <w:r w:rsidRPr="00A12B08">
              <w:rPr>
                <w:rFonts w:ascii="Times New Roman" w:eastAsia="Times New Roman" w:hAnsi="Times New Roman" w:cs="Times New Roman"/>
              </w:rPr>
              <w:t>romotor</w:t>
            </w:r>
          </w:p>
        </w:tc>
        <w:tc>
          <w:tcPr>
            <w:tcW w:w="2180" w:type="dxa"/>
            <w:tcBorders>
              <w:top w:val="single" w:sz="5" w:space="0" w:color="000000"/>
              <w:left w:val="single" w:sz="5" w:space="0" w:color="000000"/>
              <w:bottom w:val="single" w:sz="5" w:space="0" w:color="000000"/>
              <w:right w:val="single" w:sz="5" w:space="0" w:color="000000"/>
            </w:tcBorders>
          </w:tcPr>
          <w:p w14:paraId="6325FC68" w14:textId="77777777" w:rsidR="00A12B08" w:rsidRPr="00A12B08" w:rsidRDefault="00A12B08" w:rsidP="00A12B08">
            <w:pPr>
              <w:jc w:val="both"/>
              <w:rPr>
                <w:rFonts w:ascii="Times New Roman" w:hAnsi="Times New Roman" w:cs="Times New Roman"/>
              </w:rPr>
            </w:pPr>
          </w:p>
        </w:tc>
        <w:tc>
          <w:tcPr>
            <w:tcW w:w="2340" w:type="dxa"/>
            <w:tcBorders>
              <w:top w:val="single" w:sz="5" w:space="0" w:color="000000"/>
              <w:left w:val="single" w:sz="5" w:space="0" w:color="000000"/>
              <w:bottom w:val="single" w:sz="5" w:space="0" w:color="000000"/>
              <w:right w:val="single" w:sz="5" w:space="0" w:color="000000"/>
            </w:tcBorders>
          </w:tcPr>
          <w:p w14:paraId="435115D8" w14:textId="77777777" w:rsidR="00A12B08" w:rsidRPr="00A12B08" w:rsidRDefault="00A12B08" w:rsidP="00A12B08">
            <w:pPr>
              <w:jc w:val="both"/>
              <w:rPr>
                <w:rFonts w:ascii="Times New Roman" w:hAnsi="Times New Roman" w:cs="Times New Roman"/>
              </w:rPr>
            </w:pPr>
          </w:p>
        </w:tc>
        <w:tc>
          <w:tcPr>
            <w:tcW w:w="1717" w:type="dxa"/>
            <w:tcBorders>
              <w:top w:val="single" w:sz="5" w:space="0" w:color="000000"/>
              <w:left w:val="single" w:sz="5" w:space="0" w:color="000000"/>
              <w:bottom w:val="single" w:sz="5" w:space="0" w:color="000000"/>
              <w:right w:val="single" w:sz="5" w:space="0" w:color="000000"/>
            </w:tcBorders>
          </w:tcPr>
          <w:p w14:paraId="18BFE72C" w14:textId="77777777" w:rsidR="00A12B08" w:rsidRPr="00A12B08" w:rsidRDefault="00A12B08" w:rsidP="00A12B08">
            <w:pPr>
              <w:jc w:val="both"/>
              <w:rPr>
                <w:rFonts w:ascii="Times New Roman" w:hAnsi="Times New Roman" w:cs="Times New Roman"/>
              </w:rPr>
            </w:pPr>
          </w:p>
        </w:tc>
      </w:tr>
    </w:tbl>
    <w:p w14:paraId="45B904AD" w14:textId="77777777" w:rsidR="00A12B08" w:rsidRPr="00A12B08" w:rsidRDefault="00A12B08" w:rsidP="00A12B08">
      <w:pPr>
        <w:jc w:val="both"/>
        <w:rPr>
          <w:rFonts w:ascii="Times New Roman" w:eastAsia="Times New Roman" w:hAnsi="Times New Roman" w:cs="Times New Roman"/>
        </w:rPr>
      </w:pPr>
    </w:p>
    <w:p w14:paraId="65F527A7" w14:textId="77777777" w:rsidR="00A12B08" w:rsidRPr="00A12B08" w:rsidRDefault="00A12B08" w:rsidP="008B0A8F">
      <w:pPr>
        <w:ind w:firstLine="720"/>
        <w:jc w:val="both"/>
        <w:rPr>
          <w:rFonts w:ascii="Times New Roman" w:eastAsia="Times New Roman" w:hAnsi="Times New Roman" w:cs="Times New Roman"/>
          <w:position w:val="-1"/>
        </w:rPr>
      </w:pPr>
      <w:r w:rsidRPr="00A12B08">
        <w:rPr>
          <w:rFonts w:ascii="Times New Roman" w:eastAsia="Times New Roman" w:hAnsi="Times New Roman" w:cs="Times New Roman"/>
          <w:position w:val="-1"/>
        </w:rPr>
        <w:t>Pengalaman Penelitian Dalam 5 Tahun Terakhir (Bukan Skripsi, Tesis, maupun Disertasi)</w:t>
      </w:r>
    </w:p>
    <w:p w14:paraId="08FF2476" w14:textId="77777777" w:rsidR="00A12B08" w:rsidRPr="00A12B08" w:rsidRDefault="00A12B08" w:rsidP="00A12B08">
      <w:pPr>
        <w:jc w:val="both"/>
        <w:rPr>
          <w:rFonts w:ascii="Times New Roman" w:hAnsi="Times New Roman" w:cs="Times New Roman"/>
        </w:rPr>
      </w:pPr>
    </w:p>
    <w:tbl>
      <w:tblPr>
        <w:tblW w:w="0" w:type="auto"/>
        <w:tblInd w:w="474" w:type="dxa"/>
        <w:tblLayout w:type="fixed"/>
        <w:tblCellMar>
          <w:left w:w="0" w:type="dxa"/>
          <w:right w:w="0" w:type="dxa"/>
        </w:tblCellMar>
        <w:tblLook w:val="01E0" w:firstRow="1" w:lastRow="1" w:firstColumn="1" w:lastColumn="1" w:noHBand="0" w:noVBand="0"/>
      </w:tblPr>
      <w:tblGrid>
        <w:gridCol w:w="528"/>
        <w:gridCol w:w="1424"/>
        <w:gridCol w:w="2945"/>
        <w:gridCol w:w="1657"/>
        <w:gridCol w:w="1604"/>
      </w:tblGrid>
      <w:tr w:rsidR="00A12B08" w:rsidRPr="00A12B08" w14:paraId="7F4E1C33" w14:textId="77777777" w:rsidTr="00A12B08">
        <w:trPr>
          <w:trHeight w:hRule="exact" w:val="288"/>
        </w:trPr>
        <w:tc>
          <w:tcPr>
            <w:tcW w:w="528" w:type="dxa"/>
            <w:vMerge w:val="restart"/>
            <w:tcBorders>
              <w:top w:val="single" w:sz="5" w:space="0" w:color="000000"/>
              <w:left w:val="single" w:sz="5" w:space="0" w:color="000000"/>
              <w:right w:val="single" w:sz="5" w:space="0" w:color="000000"/>
            </w:tcBorders>
          </w:tcPr>
          <w:p w14:paraId="3F2680D5" w14:textId="77777777" w:rsidR="00A12B08" w:rsidRPr="00A12B08" w:rsidRDefault="00A12B08" w:rsidP="00A12B08">
            <w:pPr>
              <w:jc w:val="both"/>
              <w:rPr>
                <w:rFonts w:ascii="Times New Roman" w:hAnsi="Times New Roman" w:cs="Times New Roman"/>
              </w:rPr>
            </w:pPr>
            <w:r w:rsidRPr="00A12B08">
              <w:rPr>
                <w:rFonts w:ascii="Times New Roman" w:eastAsia="Times New Roman" w:hAnsi="Times New Roman" w:cs="Times New Roman"/>
              </w:rPr>
              <w:t>No</w:t>
            </w:r>
          </w:p>
        </w:tc>
        <w:tc>
          <w:tcPr>
            <w:tcW w:w="1424" w:type="dxa"/>
            <w:vMerge w:val="restart"/>
            <w:tcBorders>
              <w:top w:val="single" w:sz="5" w:space="0" w:color="000000"/>
              <w:left w:val="single" w:sz="5" w:space="0" w:color="000000"/>
              <w:right w:val="single" w:sz="5" w:space="0" w:color="000000"/>
            </w:tcBorders>
          </w:tcPr>
          <w:p w14:paraId="43294D89" w14:textId="77777777" w:rsidR="00A12B08" w:rsidRPr="00A12B08" w:rsidRDefault="00A12B08" w:rsidP="00A12B08">
            <w:pPr>
              <w:jc w:val="both"/>
              <w:rPr>
                <w:rFonts w:ascii="Times New Roman" w:hAnsi="Times New Roman" w:cs="Times New Roman"/>
              </w:rPr>
            </w:pPr>
            <w:r w:rsidRPr="00A12B08">
              <w:rPr>
                <w:rFonts w:ascii="Times New Roman" w:eastAsia="Times New Roman" w:hAnsi="Times New Roman" w:cs="Times New Roman"/>
              </w:rPr>
              <w:t>T</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hun</w:t>
            </w:r>
          </w:p>
        </w:tc>
        <w:tc>
          <w:tcPr>
            <w:tcW w:w="2945" w:type="dxa"/>
            <w:vMerge w:val="restart"/>
            <w:tcBorders>
              <w:top w:val="single" w:sz="5" w:space="0" w:color="000000"/>
              <w:left w:val="single" w:sz="5" w:space="0" w:color="000000"/>
              <w:right w:val="single" w:sz="5" w:space="0" w:color="000000"/>
            </w:tcBorders>
          </w:tcPr>
          <w:p w14:paraId="229058AA" w14:textId="77777777" w:rsidR="00A12B08" w:rsidRPr="00A12B08" w:rsidRDefault="00A12B08" w:rsidP="00A12B08">
            <w:pPr>
              <w:jc w:val="both"/>
              <w:rPr>
                <w:rFonts w:ascii="Times New Roman" w:hAnsi="Times New Roman" w:cs="Times New Roman"/>
              </w:rPr>
            </w:pPr>
            <w:r w:rsidRPr="00A12B08">
              <w:rPr>
                <w:rFonts w:ascii="Times New Roman" w:eastAsia="Times New Roman" w:hAnsi="Times New Roman" w:cs="Times New Roman"/>
                <w:spacing w:val="2"/>
              </w:rPr>
              <w:t>J</w:t>
            </w:r>
            <w:r w:rsidRPr="00A12B08">
              <w:rPr>
                <w:rFonts w:ascii="Times New Roman" w:eastAsia="Times New Roman" w:hAnsi="Times New Roman" w:cs="Times New Roman"/>
              </w:rPr>
              <w:t>udul</w:t>
            </w:r>
            <w:r w:rsidRPr="00A12B08">
              <w:rPr>
                <w:rFonts w:ascii="Times New Roman" w:eastAsia="Times New Roman" w:hAnsi="Times New Roman" w:cs="Times New Roman"/>
                <w:spacing w:val="-2"/>
              </w:rPr>
              <w:t xml:space="preserve"> </w:t>
            </w:r>
            <w:r w:rsidRPr="00A12B08">
              <w:rPr>
                <w:rFonts w:ascii="Times New Roman" w:eastAsia="Times New Roman" w:hAnsi="Times New Roman" w:cs="Times New Roman"/>
                <w:spacing w:val="1"/>
              </w:rPr>
              <w:t>P</w:t>
            </w:r>
            <w:r w:rsidRPr="00A12B08">
              <w:rPr>
                <w:rFonts w:ascii="Times New Roman" w:eastAsia="Times New Roman" w:hAnsi="Times New Roman" w:cs="Times New Roman"/>
                <w:spacing w:val="-1"/>
              </w:rPr>
              <w:t>e</w:t>
            </w:r>
            <w:r w:rsidRPr="00A12B08">
              <w:rPr>
                <w:rFonts w:ascii="Times New Roman" w:eastAsia="Times New Roman" w:hAnsi="Times New Roman" w:cs="Times New Roman"/>
              </w:rPr>
              <w:t>n</w:t>
            </w:r>
            <w:r w:rsidRPr="00A12B08">
              <w:rPr>
                <w:rFonts w:ascii="Times New Roman" w:eastAsia="Times New Roman" w:hAnsi="Times New Roman" w:cs="Times New Roman"/>
                <w:spacing w:val="-1"/>
              </w:rPr>
              <w:t>e</w:t>
            </w:r>
            <w:r w:rsidRPr="00A12B08">
              <w:rPr>
                <w:rFonts w:ascii="Times New Roman" w:eastAsia="Times New Roman" w:hAnsi="Times New Roman" w:cs="Times New Roman"/>
              </w:rPr>
              <w:t>l</w:t>
            </w:r>
            <w:r w:rsidRPr="00A12B08">
              <w:rPr>
                <w:rFonts w:ascii="Times New Roman" w:eastAsia="Times New Roman" w:hAnsi="Times New Roman" w:cs="Times New Roman"/>
                <w:spacing w:val="1"/>
              </w:rPr>
              <w:t>i</w:t>
            </w:r>
            <w:r w:rsidRPr="00A12B08">
              <w:rPr>
                <w:rFonts w:ascii="Times New Roman" w:eastAsia="Times New Roman" w:hAnsi="Times New Roman" w:cs="Times New Roman"/>
              </w:rPr>
              <w:t>t</w:t>
            </w:r>
            <w:r w:rsidRPr="00A12B08">
              <w:rPr>
                <w:rFonts w:ascii="Times New Roman" w:eastAsia="Times New Roman" w:hAnsi="Times New Roman" w:cs="Times New Roman"/>
                <w:spacing w:val="1"/>
              </w:rPr>
              <w:t>i</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n</w:t>
            </w:r>
          </w:p>
        </w:tc>
        <w:tc>
          <w:tcPr>
            <w:tcW w:w="3261" w:type="dxa"/>
            <w:gridSpan w:val="2"/>
            <w:tcBorders>
              <w:top w:val="single" w:sz="5" w:space="0" w:color="000000"/>
              <w:left w:val="single" w:sz="5" w:space="0" w:color="000000"/>
              <w:bottom w:val="nil"/>
              <w:right w:val="single" w:sz="5" w:space="0" w:color="000000"/>
            </w:tcBorders>
          </w:tcPr>
          <w:p w14:paraId="16A627B6" w14:textId="77777777" w:rsidR="00A12B08" w:rsidRPr="00A12B08" w:rsidRDefault="00A12B08" w:rsidP="00A12B08">
            <w:pPr>
              <w:jc w:val="both"/>
              <w:rPr>
                <w:rFonts w:ascii="Times New Roman" w:hAnsi="Times New Roman" w:cs="Times New Roman"/>
              </w:rPr>
            </w:pPr>
            <w:r w:rsidRPr="00A12B08">
              <w:rPr>
                <w:rFonts w:ascii="Times New Roman" w:eastAsia="Times New Roman" w:hAnsi="Times New Roman" w:cs="Times New Roman"/>
                <w:spacing w:val="1"/>
              </w:rPr>
              <w:t>P</w:t>
            </w:r>
            <w:r w:rsidRPr="00A12B08">
              <w:rPr>
                <w:rFonts w:ascii="Times New Roman" w:eastAsia="Times New Roman" w:hAnsi="Times New Roman" w:cs="Times New Roman"/>
                <w:spacing w:val="-1"/>
              </w:rPr>
              <w:t>e</w:t>
            </w:r>
            <w:r w:rsidRPr="00A12B08">
              <w:rPr>
                <w:rFonts w:ascii="Times New Roman" w:eastAsia="Times New Roman" w:hAnsi="Times New Roman" w:cs="Times New Roman"/>
              </w:rPr>
              <w:t>nd</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n</w:t>
            </w:r>
            <w:r w:rsidRPr="00A12B08">
              <w:rPr>
                <w:rFonts w:ascii="Times New Roman" w:eastAsia="Times New Roman" w:hAnsi="Times New Roman" w:cs="Times New Roman"/>
                <w:spacing w:val="-1"/>
              </w:rPr>
              <w:t>aa</w:t>
            </w:r>
            <w:r w:rsidRPr="00A12B08">
              <w:rPr>
                <w:rFonts w:ascii="Times New Roman" w:eastAsia="Times New Roman" w:hAnsi="Times New Roman" w:cs="Times New Roman"/>
              </w:rPr>
              <w:t>n</w:t>
            </w:r>
          </w:p>
        </w:tc>
      </w:tr>
      <w:tr w:rsidR="00A12B08" w:rsidRPr="00A12B08" w14:paraId="76148106" w14:textId="77777777" w:rsidTr="00A12B08">
        <w:trPr>
          <w:trHeight w:hRule="exact" w:val="286"/>
        </w:trPr>
        <w:tc>
          <w:tcPr>
            <w:tcW w:w="528" w:type="dxa"/>
            <w:vMerge/>
            <w:tcBorders>
              <w:left w:val="single" w:sz="5" w:space="0" w:color="000000"/>
              <w:bottom w:val="single" w:sz="5" w:space="0" w:color="000000"/>
              <w:right w:val="single" w:sz="5" w:space="0" w:color="000000"/>
            </w:tcBorders>
          </w:tcPr>
          <w:p w14:paraId="729CBB5F" w14:textId="77777777" w:rsidR="00A12B08" w:rsidRPr="00A12B08" w:rsidRDefault="00A12B08" w:rsidP="00A12B08">
            <w:pPr>
              <w:jc w:val="both"/>
              <w:rPr>
                <w:rFonts w:ascii="Times New Roman" w:hAnsi="Times New Roman" w:cs="Times New Roman"/>
              </w:rPr>
            </w:pPr>
          </w:p>
        </w:tc>
        <w:tc>
          <w:tcPr>
            <w:tcW w:w="1424" w:type="dxa"/>
            <w:vMerge/>
            <w:tcBorders>
              <w:left w:val="single" w:sz="5" w:space="0" w:color="000000"/>
              <w:bottom w:val="single" w:sz="5" w:space="0" w:color="000000"/>
              <w:right w:val="single" w:sz="5" w:space="0" w:color="000000"/>
            </w:tcBorders>
          </w:tcPr>
          <w:p w14:paraId="01CD2C9E" w14:textId="77777777" w:rsidR="00A12B08" w:rsidRPr="00A12B08" w:rsidRDefault="00A12B08" w:rsidP="00A12B08">
            <w:pPr>
              <w:jc w:val="both"/>
              <w:rPr>
                <w:rFonts w:ascii="Times New Roman" w:hAnsi="Times New Roman" w:cs="Times New Roman"/>
              </w:rPr>
            </w:pPr>
          </w:p>
        </w:tc>
        <w:tc>
          <w:tcPr>
            <w:tcW w:w="2945" w:type="dxa"/>
            <w:vMerge/>
            <w:tcBorders>
              <w:left w:val="single" w:sz="5" w:space="0" w:color="000000"/>
              <w:bottom w:val="single" w:sz="5" w:space="0" w:color="000000"/>
              <w:right w:val="single" w:sz="5" w:space="0" w:color="000000"/>
            </w:tcBorders>
          </w:tcPr>
          <w:p w14:paraId="37355BAD" w14:textId="77777777" w:rsidR="00A12B08" w:rsidRPr="00A12B08" w:rsidRDefault="00A12B08" w:rsidP="00A12B08">
            <w:pPr>
              <w:jc w:val="both"/>
              <w:rPr>
                <w:rFonts w:ascii="Times New Roman" w:hAnsi="Times New Roman" w:cs="Times New Roman"/>
              </w:rPr>
            </w:pPr>
          </w:p>
        </w:tc>
        <w:tc>
          <w:tcPr>
            <w:tcW w:w="1657" w:type="dxa"/>
            <w:tcBorders>
              <w:top w:val="single" w:sz="5" w:space="0" w:color="000000"/>
              <w:left w:val="single" w:sz="5" w:space="0" w:color="000000"/>
              <w:bottom w:val="single" w:sz="5" w:space="0" w:color="000000"/>
              <w:right w:val="single" w:sz="5" w:space="0" w:color="000000"/>
            </w:tcBorders>
          </w:tcPr>
          <w:p w14:paraId="150AD11F" w14:textId="77777777" w:rsidR="00A12B08" w:rsidRPr="00A12B08" w:rsidRDefault="00A12B08" w:rsidP="00A12B08">
            <w:pPr>
              <w:jc w:val="both"/>
              <w:rPr>
                <w:rFonts w:ascii="Times New Roman" w:hAnsi="Times New Roman" w:cs="Times New Roman"/>
              </w:rPr>
            </w:pPr>
            <w:r w:rsidRPr="00A12B08">
              <w:rPr>
                <w:rFonts w:ascii="Times New Roman" w:eastAsia="Times New Roman" w:hAnsi="Times New Roman" w:cs="Times New Roman"/>
                <w:spacing w:val="1"/>
              </w:rPr>
              <w:t>S</w:t>
            </w:r>
            <w:r w:rsidRPr="00A12B08">
              <w:rPr>
                <w:rFonts w:ascii="Times New Roman" w:eastAsia="Times New Roman" w:hAnsi="Times New Roman" w:cs="Times New Roman"/>
              </w:rPr>
              <w:t>umber</w:t>
            </w:r>
          </w:p>
        </w:tc>
        <w:tc>
          <w:tcPr>
            <w:tcW w:w="1604" w:type="dxa"/>
            <w:tcBorders>
              <w:top w:val="single" w:sz="5" w:space="0" w:color="000000"/>
              <w:left w:val="single" w:sz="5" w:space="0" w:color="000000"/>
              <w:bottom w:val="single" w:sz="5" w:space="0" w:color="000000"/>
              <w:right w:val="single" w:sz="5" w:space="0" w:color="000000"/>
            </w:tcBorders>
          </w:tcPr>
          <w:p w14:paraId="5B055180" w14:textId="77777777" w:rsidR="00A12B08" w:rsidRPr="00A12B08" w:rsidRDefault="00A12B08" w:rsidP="00A12B08">
            <w:pPr>
              <w:jc w:val="both"/>
              <w:rPr>
                <w:rFonts w:ascii="Times New Roman" w:hAnsi="Times New Roman" w:cs="Times New Roman"/>
              </w:rPr>
            </w:pPr>
            <w:r w:rsidRPr="00A12B08">
              <w:rPr>
                <w:rFonts w:ascii="Times New Roman" w:eastAsia="Times New Roman" w:hAnsi="Times New Roman" w:cs="Times New Roman"/>
                <w:spacing w:val="2"/>
              </w:rPr>
              <w:t>J</w:t>
            </w:r>
            <w:r w:rsidRPr="00A12B08">
              <w:rPr>
                <w:rFonts w:ascii="Times New Roman" w:eastAsia="Times New Roman" w:hAnsi="Times New Roman" w:cs="Times New Roman"/>
                <w:spacing w:val="-2"/>
              </w:rPr>
              <w:t>m</w:t>
            </w:r>
            <w:r w:rsidRPr="00A12B08">
              <w:rPr>
                <w:rFonts w:ascii="Times New Roman" w:eastAsia="Times New Roman" w:hAnsi="Times New Roman" w:cs="Times New Roman"/>
              </w:rPr>
              <w:t xml:space="preserve">l ( </w:t>
            </w:r>
            <w:r w:rsidRPr="00A12B08">
              <w:rPr>
                <w:rFonts w:ascii="Times New Roman" w:eastAsia="Times New Roman" w:hAnsi="Times New Roman" w:cs="Times New Roman"/>
                <w:spacing w:val="2"/>
              </w:rPr>
              <w:t>J</w:t>
            </w:r>
            <w:r w:rsidRPr="00A12B08">
              <w:rPr>
                <w:rFonts w:ascii="Times New Roman" w:eastAsia="Times New Roman" w:hAnsi="Times New Roman" w:cs="Times New Roman"/>
              </w:rPr>
              <w:t>uta Rp)</w:t>
            </w:r>
          </w:p>
        </w:tc>
      </w:tr>
      <w:tr w:rsidR="00A12B08" w:rsidRPr="00A12B08" w14:paraId="2B45D472" w14:textId="77777777" w:rsidTr="00A12B08">
        <w:trPr>
          <w:trHeight w:hRule="exact" w:val="505"/>
        </w:trPr>
        <w:tc>
          <w:tcPr>
            <w:tcW w:w="528" w:type="dxa"/>
            <w:tcBorders>
              <w:top w:val="single" w:sz="5" w:space="0" w:color="000000"/>
              <w:left w:val="single" w:sz="5" w:space="0" w:color="000000"/>
              <w:bottom w:val="single" w:sz="5" w:space="0" w:color="000000"/>
              <w:right w:val="single" w:sz="5" w:space="0" w:color="000000"/>
            </w:tcBorders>
          </w:tcPr>
          <w:p w14:paraId="0BA6C81B" w14:textId="77777777" w:rsidR="00A12B08" w:rsidRPr="00A12B08" w:rsidRDefault="00A12B08" w:rsidP="00A12B08">
            <w:pPr>
              <w:jc w:val="both"/>
              <w:rPr>
                <w:rFonts w:ascii="Times New Roman" w:hAnsi="Times New Roman" w:cs="Times New Roman"/>
              </w:rPr>
            </w:pPr>
          </w:p>
        </w:tc>
        <w:tc>
          <w:tcPr>
            <w:tcW w:w="1424" w:type="dxa"/>
            <w:tcBorders>
              <w:top w:val="single" w:sz="5" w:space="0" w:color="000000"/>
              <w:left w:val="single" w:sz="5" w:space="0" w:color="000000"/>
              <w:bottom w:val="single" w:sz="5" w:space="0" w:color="000000"/>
              <w:right w:val="single" w:sz="5" w:space="0" w:color="000000"/>
            </w:tcBorders>
          </w:tcPr>
          <w:p w14:paraId="18577047" w14:textId="77777777" w:rsidR="00A12B08" w:rsidRPr="00A12B08" w:rsidRDefault="00A12B08" w:rsidP="00A12B08">
            <w:pPr>
              <w:jc w:val="both"/>
              <w:rPr>
                <w:rFonts w:ascii="Times New Roman" w:hAnsi="Times New Roman" w:cs="Times New Roman"/>
              </w:rPr>
            </w:pPr>
          </w:p>
        </w:tc>
        <w:tc>
          <w:tcPr>
            <w:tcW w:w="2945" w:type="dxa"/>
            <w:tcBorders>
              <w:top w:val="single" w:sz="5" w:space="0" w:color="000000"/>
              <w:left w:val="single" w:sz="5" w:space="0" w:color="000000"/>
              <w:bottom w:val="single" w:sz="5" w:space="0" w:color="000000"/>
              <w:right w:val="single" w:sz="5" w:space="0" w:color="000000"/>
            </w:tcBorders>
          </w:tcPr>
          <w:p w14:paraId="6D7B1DAB" w14:textId="77777777" w:rsidR="00A12B08" w:rsidRPr="00A12B08" w:rsidRDefault="00A12B08" w:rsidP="00A12B08">
            <w:pPr>
              <w:jc w:val="both"/>
              <w:rPr>
                <w:rFonts w:ascii="Times New Roman" w:hAnsi="Times New Roman" w:cs="Times New Roman"/>
              </w:rPr>
            </w:pPr>
          </w:p>
        </w:tc>
        <w:tc>
          <w:tcPr>
            <w:tcW w:w="1657" w:type="dxa"/>
            <w:tcBorders>
              <w:top w:val="single" w:sz="5" w:space="0" w:color="000000"/>
              <w:left w:val="single" w:sz="5" w:space="0" w:color="000000"/>
              <w:bottom w:val="single" w:sz="5" w:space="0" w:color="000000"/>
              <w:right w:val="single" w:sz="5" w:space="0" w:color="000000"/>
            </w:tcBorders>
          </w:tcPr>
          <w:p w14:paraId="272E2D12" w14:textId="77777777" w:rsidR="00A12B08" w:rsidRPr="00A12B08" w:rsidRDefault="00A12B08" w:rsidP="00A12B08">
            <w:pPr>
              <w:jc w:val="both"/>
              <w:rPr>
                <w:rFonts w:ascii="Times New Roman" w:hAnsi="Times New Roman" w:cs="Times New Roman"/>
              </w:rPr>
            </w:pPr>
          </w:p>
        </w:tc>
        <w:tc>
          <w:tcPr>
            <w:tcW w:w="1604" w:type="dxa"/>
            <w:tcBorders>
              <w:top w:val="single" w:sz="5" w:space="0" w:color="000000"/>
              <w:left w:val="single" w:sz="5" w:space="0" w:color="000000"/>
              <w:bottom w:val="single" w:sz="5" w:space="0" w:color="000000"/>
              <w:right w:val="single" w:sz="5" w:space="0" w:color="000000"/>
            </w:tcBorders>
          </w:tcPr>
          <w:p w14:paraId="3183E06F" w14:textId="77777777" w:rsidR="00A12B08" w:rsidRPr="00A12B08" w:rsidRDefault="00A12B08" w:rsidP="00A12B08">
            <w:pPr>
              <w:jc w:val="both"/>
              <w:rPr>
                <w:rFonts w:ascii="Times New Roman" w:hAnsi="Times New Roman" w:cs="Times New Roman"/>
              </w:rPr>
            </w:pPr>
          </w:p>
        </w:tc>
      </w:tr>
    </w:tbl>
    <w:p w14:paraId="30F3F640" w14:textId="77777777" w:rsidR="00A12B08" w:rsidRPr="00A12B08" w:rsidRDefault="00A12B08" w:rsidP="00A12B08">
      <w:pPr>
        <w:jc w:val="both"/>
        <w:rPr>
          <w:rFonts w:ascii="Times New Roman" w:hAnsi="Times New Roman" w:cs="Times New Roman"/>
        </w:rPr>
      </w:pPr>
    </w:p>
    <w:p w14:paraId="1A3AD11D" w14:textId="77777777" w:rsidR="00A12B08" w:rsidRPr="00A12B08" w:rsidRDefault="00A12B08" w:rsidP="008B0A8F">
      <w:pPr>
        <w:ind w:firstLine="720"/>
        <w:jc w:val="both"/>
        <w:rPr>
          <w:rFonts w:ascii="Times New Roman" w:eastAsia="Times New Roman" w:hAnsi="Times New Roman" w:cs="Times New Roman"/>
          <w:position w:val="-1"/>
        </w:rPr>
      </w:pPr>
      <w:r w:rsidRPr="00A12B08">
        <w:rPr>
          <w:rFonts w:ascii="Times New Roman" w:eastAsia="Times New Roman" w:hAnsi="Times New Roman" w:cs="Times New Roman"/>
          <w:position w:val="-1"/>
        </w:rPr>
        <w:t>Pengalaman Pengabdian Kepada Masyarakat dalam 5 Tahun Terakhir</w:t>
      </w:r>
    </w:p>
    <w:p w14:paraId="5D751389" w14:textId="77777777" w:rsidR="00A12B08" w:rsidRPr="00A12B08" w:rsidRDefault="00A12B08" w:rsidP="00A12B08">
      <w:pPr>
        <w:jc w:val="both"/>
        <w:rPr>
          <w:rFonts w:ascii="Times New Roman" w:hAnsi="Times New Roman" w:cs="Times New Roman"/>
        </w:rPr>
      </w:pPr>
    </w:p>
    <w:tbl>
      <w:tblPr>
        <w:tblW w:w="0" w:type="auto"/>
        <w:tblInd w:w="474" w:type="dxa"/>
        <w:tblLayout w:type="fixed"/>
        <w:tblCellMar>
          <w:left w:w="0" w:type="dxa"/>
          <w:right w:w="0" w:type="dxa"/>
        </w:tblCellMar>
        <w:tblLook w:val="01E0" w:firstRow="1" w:lastRow="1" w:firstColumn="1" w:lastColumn="1" w:noHBand="0" w:noVBand="0"/>
      </w:tblPr>
      <w:tblGrid>
        <w:gridCol w:w="528"/>
        <w:gridCol w:w="1414"/>
        <w:gridCol w:w="2993"/>
        <w:gridCol w:w="1635"/>
        <w:gridCol w:w="1587"/>
      </w:tblGrid>
      <w:tr w:rsidR="00A12B08" w:rsidRPr="00A12B08" w14:paraId="4F249029" w14:textId="77777777" w:rsidTr="00A12B08">
        <w:trPr>
          <w:trHeight w:hRule="exact" w:val="286"/>
        </w:trPr>
        <w:tc>
          <w:tcPr>
            <w:tcW w:w="528" w:type="dxa"/>
            <w:vMerge w:val="restart"/>
            <w:tcBorders>
              <w:top w:val="single" w:sz="5" w:space="0" w:color="000000"/>
              <w:left w:val="single" w:sz="5" w:space="0" w:color="000000"/>
              <w:right w:val="single" w:sz="5" w:space="0" w:color="000000"/>
            </w:tcBorders>
          </w:tcPr>
          <w:p w14:paraId="6F7B4BFA" w14:textId="77777777" w:rsidR="00A12B08" w:rsidRPr="00A12B08" w:rsidRDefault="00A12B08" w:rsidP="00A12B08">
            <w:pPr>
              <w:jc w:val="both"/>
              <w:rPr>
                <w:rFonts w:ascii="Times New Roman" w:hAnsi="Times New Roman" w:cs="Times New Roman"/>
              </w:rPr>
            </w:pPr>
            <w:r w:rsidRPr="00A12B08">
              <w:rPr>
                <w:rFonts w:ascii="Times New Roman" w:eastAsia="Times New Roman" w:hAnsi="Times New Roman" w:cs="Times New Roman"/>
              </w:rPr>
              <w:t>No</w:t>
            </w:r>
          </w:p>
        </w:tc>
        <w:tc>
          <w:tcPr>
            <w:tcW w:w="1414" w:type="dxa"/>
            <w:vMerge w:val="restart"/>
            <w:tcBorders>
              <w:top w:val="single" w:sz="5" w:space="0" w:color="000000"/>
              <w:left w:val="single" w:sz="5" w:space="0" w:color="000000"/>
              <w:right w:val="single" w:sz="5" w:space="0" w:color="000000"/>
            </w:tcBorders>
          </w:tcPr>
          <w:p w14:paraId="681EB486" w14:textId="77777777" w:rsidR="00A12B08" w:rsidRPr="00A12B08" w:rsidRDefault="00A12B08" w:rsidP="00A12B08">
            <w:pPr>
              <w:jc w:val="both"/>
              <w:rPr>
                <w:rFonts w:ascii="Times New Roman" w:hAnsi="Times New Roman" w:cs="Times New Roman"/>
              </w:rPr>
            </w:pPr>
            <w:r w:rsidRPr="00A12B08">
              <w:rPr>
                <w:rFonts w:ascii="Times New Roman" w:eastAsia="Times New Roman" w:hAnsi="Times New Roman" w:cs="Times New Roman"/>
              </w:rPr>
              <w:t>T</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hun</w:t>
            </w:r>
          </w:p>
        </w:tc>
        <w:tc>
          <w:tcPr>
            <w:tcW w:w="2993" w:type="dxa"/>
            <w:vMerge w:val="restart"/>
            <w:tcBorders>
              <w:top w:val="single" w:sz="5" w:space="0" w:color="000000"/>
              <w:left w:val="single" w:sz="5" w:space="0" w:color="000000"/>
              <w:right w:val="single" w:sz="5" w:space="0" w:color="000000"/>
            </w:tcBorders>
          </w:tcPr>
          <w:p w14:paraId="7D005882" w14:textId="77777777" w:rsidR="00A12B08" w:rsidRPr="00A12B08" w:rsidRDefault="00A12B08" w:rsidP="00A12B08">
            <w:pPr>
              <w:jc w:val="both"/>
              <w:rPr>
                <w:rFonts w:ascii="Times New Roman" w:hAnsi="Times New Roman" w:cs="Times New Roman"/>
              </w:rPr>
            </w:pPr>
            <w:r w:rsidRPr="00A12B08">
              <w:rPr>
                <w:rFonts w:ascii="Times New Roman" w:eastAsia="Times New Roman" w:hAnsi="Times New Roman" w:cs="Times New Roman"/>
                <w:spacing w:val="2"/>
              </w:rPr>
              <w:t>J</w:t>
            </w:r>
            <w:r w:rsidRPr="00A12B08">
              <w:rPr>
                <w:rFonts w:ascii="Times New Roman" w:eastAsia="Times New Roman" w:hAnsi="Times New Roman" w:cs="Times New Roman"/>
              </w:rPr>
              <w:t>udul</w:t>
            </w:r>
            <w:r w:rsidRPr="00A12B08">
              <w:rPr>
                <w:rFonts w:ascii="Times New Roman" w:eastAsia="Times New Roman" w:hAnsi="Times New Roman" w:cs="Times New Roman"/>
                <w:spacing w:val="-2"/>
              </w:rPr>
              <w:t xml:space="preserve"> </w:t>
            </w:r>
            <w:r w:rsidRPr="00A12B08">
              <w:rPr>
                <w:rFonts w:ascii="Times New Roman" w:eastAsia="Times New Roman" w:hAnsi="Times New Roman" w:cs="Times New Roman"/>
                <w:spacing w:val="1"/>
              </w:rPr>
              <w:t>P</w:t>
            </w:r>
            <w:r w:rsidRPr="00A12B08">
              <w:rPr>
                <w:rFonts w:ascii="Times New Roman" w:eastAsia="Times New Roman" w:hAnsi="Times New Roman" w:cs="Times New Roman"/>
                <w:spacing w:val="-1"/>
              </w:rPr>
              <w:t>e</w:t>
            </w:r>
            <w:r w:rsidRPr="00A12B08">
              <w:rPr>
                <w:rFonts w:ascii="Times New Roman" w:eastAsia="Times New Roman" w:hAnsi="Times New Roman" w:cs="Times New Roman"/>
              </w:rPr>
              <w:t>n</w:t>
            </w:r>
            <w:r w:rsidRPr="00A12B08">
              <w:rPr>
                <w:rFonts w:ascii="Times New Roman" w:eastAsia="Times New Roman" w:hAnsi="Times New Roman" w:cs="Times New Roman"/>
                <w:spacing w:val="-2"/>
              </w:rPr>
              <w:t>g</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bdian</w:t>
            </w:r>
          </w:p>
          <w:p w14:paraId="11507FA5" w14:textId="77777777" w:rsidR="00A12B08" w:rsidRPr="00A12B08" w:rsidRDefault="00A12B08" w:rsidP="00A12B08">
            <w:pPr>
              <w:jc w:val="both"/>
              <w:rPr>
                <w:rFonts w:ascii="Times New Roman" w:hAnsi="Times New Roman" w:cs="Times New Roman"/>
              </w:rPr>
            </w:pPr>
            <w:r w:rsidRPr="00A12B08">
              <w:rPr>
                <w:rFonts w:ascii="Times New Roman" w:eastAsia="Times New Roman" w:hAnsi="Times New Roman" w:cs="Times New Roman"/>
              </w:rPr>
              <w:t>Ma</w:t>
            </w:r>
            <w:r w:rsidRPr="00A12B08">
              <w:rPr>
                <w:rFonts w:ascii="Times New Roman" w:eastAsia="Times New Roman" w:hAnsi="Times New Roman" w:cs="Times New Roman"/>
                <w:spacing w:val="2"/>
              </w:rPr>
              <w:t>s</w:t>
            </w:r>
            <w:r w:rsidRPr="00A12B08">
              <w:rPr>
                <w:rFonts w:ascii="Times New Roman" w:eastAsia="Times New Roman" w:hAnsi="Times New Roman" w:cs="Times New Roman"/>
                <w:spacing w:val="-5"/>
              </w:rPr>
              <w:t>y</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r</w:t>
            </w:r>
            <w:r w:rsidRPr="00A12B08">
              <w:rPr>
                <w:rFonts w:ascii="Times New Roman" w:eastAsia="Times New Roman" w:hAnsi="Times New Roman" w:cs="Times New Roman"/>
                <w:spacing w:val="-2"/>
              </w:rPr>
              <w:t>a</w:t>
            </w:r>
            <w:r w:rsidRPr="00A12B08">
              <w:rPr>
                <w:rFonts w:ascii="Times New Roman" w:eastAsia="Times New Roman" w:hAnsi="Times New Roman" w:cs="Times New Roman"/>
                <w:spacing w:val="2"/>
              </w:rPr>
              <w:t>k</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t</w:t>
            </w:r>
          </w:p>
        </w:tc>
        <w:tc>
          <w:tcPr>
            <w:tcW w:w="3222" w:type="dxa"/>
            <w:gridSpan w:val="2"/>
            <w:tcBorders>
              <w:top w:val="single" w:sz="5" w:space="0" w:color="000000"/>
              <w:left w:val="single" w:sz="5" w:space="0" w:color="000000"/>
              <w:bottom w:val="nil"/>
              <w:right w:val="single" w:sz="5" w:space="0" w:color="000000"/>
            </w:tcBorders>
          </w:tcPr>
          <w:p w14:paraId="583D9FB4" w14:textId="77777777" w:rsidR="00A12B08" w:rsidRPr="00A12B08" w:rsidRDefault="00A12B08" w:rsidP="00A12B08">
            <w:pPr>
              <w:jc w:val="both"/>
              <w:rPr>
                <w:rFonts w:ascii="Times New Roman" w:hAnsi="Times New Roman" w:cs="Times New Roman"/>
              </w:rPr>
            </w:pPr>
            <w:r w:rsidRPr="00A12B08">
              <w:rPr>
                <w:rFonts w:ascii="Times New Roman" w:eastAsia="Times New Roman" w:hAnsi="Times New Roman" w:cs="Times New Roman"/>
                <w:spacing w:val="1"/>
              </w:rPr>
              <w:t>P</w:t>
            </w:r>
            <w:r w:rsidRPr="00A12B08">
              <w:rPr>
                <w:rFonts w:ascii="Times New Roman" w:eastAsia="Times New Roman" w:hAnsi="Times New Roman" w:cs="Times New Roman"/>
                <w:spacing w:val="-1"/>
              </w:rPr>
              <w:t>e</w:t>
            </w:r>
            <w:r w:rsidRPr="00A12B08">
              <w:rPr>
                <w:rFonts w:ascii="Times New Roman" w:eastAsia="Times New Roman" w:hAnsi="Times New Roman" w:cs="Times New Roman"/>
              </w:rPr>
              <w:t>nd</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n</w:t>
            </w:r>
            <w:r w:rsidRPr="00A12B08">
              <w:rPr>
                <w:rFonts w:ascii="Times New Roman" w:eastAsia="Times New Roman" w:hAnsi="Times New Roman" w:cs="Times New Roman"/>
                <w:spacing w:val="-1"/>
              </w:rPr>
              <w:t>aa</w:t>
            </w:r>
            <w:r w:rsidRPr="00A12B08">
              <w:rPr>
                <w:rFonts w:ascii="Times New Roman" w:eastAsia="Times New Roman" w:hAnsi="Times New Roman" w:cs="Times New Roman"/>
              </w:rPr>
              <w:t>n</w:t>
            </w:r>
          </w:p>
        </w:tc>
      </w:tr>
      <w:tr w:rsidR="00A12B08" w:rsidRPr="00A12B08" w14:paraId="3F8BEE80" w14:textId="77777777" w:rsidTr="00A12B08">
        <w:trPr>
          <w:trHeight w:hRule="exact" w:val="554"/>
        </w:trPr>
        <w:tc>
          <w:tcPr>
            <w:tcW w:w="528" w:type="dxa"/>
            <w:vMerge/>
            <w:tcBorders>
              <w:left w:val="single" w:sz="5" w:space="0" w:color="000000"/>
              <w:bottom w:val="single" w:sz="5" w:space="0" w:color="000000"/>
              <w:right w:val="single" w:sz="5" w:space="0" w:color="000000"/>
            </w:tcBorders>
          </w:tcPr>
          <w:p w14:paraId="48BB5195" w14:textId="77777777" w:rsidR="00A12B08" w:rsidRPr="00A12B08" w:rsidRDefault="00A12B08" w:rsidP="00A12B08">
            <w:pPr>
              <w:jc w:val="both"/>
              <w:rPr>
                <w:rFonts w:ascii="Times New Roman" w:hAnsi="Times New Roman" w:cs="Times New Roman"/>
              </w:rPr>
            </w:pPr>
          </w:p>
        </w:tc>
        <w:tc>
          <w:tcPr>
            <w:tcW w:w="1414" w:type="dxa"/>
            <w:vMerge/>
            <w:tcBorders>
              <w:left w:val="single" w:sz="5" w:space="0" w:color="000000"/>
              <w:bottom w:val="single" w:sz="5" w:space="0" w:color="000000"/>
              <w:right w:val="single" w:sz="5" w:space="0" w:color="000000"/>
            </w:tcBorders>
          </w:tcPr>
          <w:p w14:paraId="55358F0E" w14:textId="77777777" w:rsidR="00A12B08" w:rsidRPr="00A12B08" w:rsidRDefault="00A12B08" w:rsidP="00A12B08">
            <w:pPr>
              <w:jc w:val="both"/>
              <w:rPr>
                <w:rFonts w:ascii="Times New Roman" w:hAnsi="Times New Roman" w:cs="Times New Roman"/>
              </w:rPr>
            </w:pPr>
          </w:p>
        </w:tc>
        <w:tc>
          <w:tcPr>
            <w:tcW w:w="2993" w:type="dxa"/>
            <w:vMerge/>
            <w:tcBorders>
              <w:left w:val="single" w:sz="5" w:space="0" w:color="000000"/>
              <w:bottom w:val="single" w:sz="5" w:space="0" w:color="000000"/>
              <w:right w:val="single" w:sz="5" w:space="0" w:color="000000"/>
            </w:tcBorders>
          </w:tcPr>
          <w:p w14:paraId="02BDE255" w14:textId="77777777" w:rsidR="00A12B08" w:rsidRPr="00A12B08" w:rsidRDefault="00A12B08" w:rsidP="00A12B08">
            <w:pPr>
              <w:jc w:val="both"/>
              <w:rPr>
                <w:rFonts w:ascii="Times New Roman" w:hAnsi="Times New Roman" w:cs="Times New Roman"/>
              </w:rPr>
            </w:pPr>
          </w:p>
        </w:tc>
        <w:tc>
          <w:tcPr>
            <w:tcW w:w="1635" w:type="dxa"/>
            <w:tcBorders>
              <w:top w:val="single" w:sz="5" w:space="0" w:color="000000"/>
              <w:left w:val="single" w:sz="5" w:space="0" w:color="000000"/>
              <w:bottom w:val="single" w:sz="5" w:space="0" w:color="000000"/>
              <w:right w:val="single" w:sz="5" w:space="0" w:color="000000"/>
            </w:tcBorders>
          </w:tcPr>
          <w:p w14:paraId="49A08CFA" w14:textId="77777777" w:rsidR="00A12B08" w:rsidRPr="00A12B08" w:rsidRDefault="00A12B08" w:rsidP="00A12B08">
            <w:pPr>
              <w:jc w:val="both"/>
              <w:rPr>
                <w:rFonts w:ascii="Times New Roman" w:hAnsi="Times New Roman" w:cs="Times New Roman"/>
              </w:rPr>
            </w:pPr>
            <w:r w:rsidRPr="00A12B08">
              <w:rPr>
                <w:rFonts w:ascii="Times New Roman" w:eastAsia="Times New Roman" w:hAnsi="Times New Roman" w:cs="Times New Roman"/>
                <w:spacing w:val="1"/>
              </w:rPr>
              <w:t>S</w:t>
            </w:r>
            <w:r w:rsidRPr="00A12B08">
              <w:rPr>
                <w:rFonts w:ascii="Times New Roman" w:eastAsia="Times New Roman" w:hAnsi="Times New Roman" w:cs="Times New Roman"/>
              </w:rPr>
              <w:t>umber</w:t>
            </w:r>
          </w:p>
        </w:tc>
        <w:tc>
          <w:tcPr>
            <w:tcW w:w="1587" w:type="dxa"/>
            <w:tcBorders>
              <w:top w:val="single" w:sz="5" w:space="0" w:color="000000"/>
              <w:left w:val="single" w:sz="5" w:space="0" w:color="000000"/>
              <w:bottom w:val="single" w:sz="5" w:space="0" w:color="000000"/>
              <w:right w:val="single" w:sz="5" w:space="0" w:color="000000"/>
            </w:tcBorders>
          </w:tcPr>
          <w:p w14:paraId="2F4D3235" w14:textId="77777777" w:rsidR="00A12B08" w:rsidRPr="00A12B08" w:rsidRDefault="00A12B08" w:rsidP="00A12B08">
            <w:pPr>
              <w:jc w:val="both"/>
              <w:rPr>
                <w:rFonts w:ascii="Times New Roman" w:hAnsi="Times New Roman" w:cs="Times New Roman"/>
              </w:rPr>
            </w:pPr>
            <w:r w:rsidRPr="00A12B08">
              <w:rPr>
                <w:rFonts w:ascii="Times New Roman" w:eastAsia="Times New Roman" w:hAnsi="Times New Roman" w:cs="Times New Roman"/>
                <w:spacing w:val="2"/>
              </w:rPr>
              <w:t>J</w:t>
            </w:r>
            <w:r w:rsidRPr="00A12B08">
              <w:rPr>
                <w:rFonts w:ascii="Times New Roman" w:eastAsia="Times New Roman" w:hAnsi="Times New Roman" w:cs="Times New Roman"/>
                <w:spacing w:val="-2"/>
              </w:rPr>
              <w:t>m</w:t>
            </w:r>
            <w:r w:rsidRPr="00A12B08">
              <w:rPr>
                <w:rFonts w:ascii="Times New Roman" w:eastAsia="Times New Roman" w:hAnsi="Times New Roman" w:cs="Times New Roman"/>
              </w:rPr>
              <w:t xml:space="preserve">l ( </w:t>
            </w:r>
            <w:r w:rsidRPr="00A12B08">
              <w:rPr>
                <w:rFonts w:ascii="Times New Roman" w:eastAsia="Times New Roman" w:hAnsi="Times New Roman" w:cs="Times New Roman"/>
                <w:spacing w:val="2"/>
              </w:rPr>
              <w:t>J</w:t>
            </w:r>
            <w:r w:rsidRPr="00A12B08">
              <w:rPr>
                <w:rFonts w:ascii="Times New Roman" w:eastAsia="Times New Roman" w:hAnsi="Times New Roman" w:cs="Times New Roman"/>
              </w:rPr>
              <w:t>uta Rp)</w:t>
            </w:r>
          </w:p>
        </w:tc>
      </w:tr>
      <w:tr w:rsidR="00A12B08" w:rsidRPr="00A12B08" w14:paraId="2F8D040A" w14:textId="77777777" w:rsidTr="00A12B08">
        <w:trPr>
          <w:trHeight w:hRule="exact" w:val="296"/>
        </w:trPr>
        <w:tc>
          <w:tcPr>
            <w:tcW w:w="528" w:type="dxa"/>
            <w:tcBorders>
              <w:top w:val="single" w:sz="5" w:space="0" w:color="000000"/>
              <w:left w:val="single" w:sz="5" w:space="0" w:color="000000"/>
              <w:bottom w:val="single" w:sz="5" w:space="0" w:color="000000"/>
              <w:right w:val="single" w:sz="5" w:space="0" w:color="000000"/>
            </w:tcBorders>
          </w:tcPr>
          <w:p w14:paraId="764976C5" w14:textId="77777777" w:rsidR="00A12B08" w:rsidRPr="00A12B08" w:rsidRDefault="00A12B08" w:rsidP="00A12B08">
            <w:pPr>
              <w:jc w:val="both"/>
              <w:rPr>
                <w:rFonts w:ascii="Times New Roman" w:hAnsi="Times New Roman" w:cs="Times New Roman"/>
              </w:rPr>
            </w:pPr>
          </w:p>
        </w:tc>
        <w:tc>
          <w:tcPr>
            <w:tcW w:w="1414" w:type="dxa"/>
            <w:tcBorders>
              <w:top w:val="single" w:sz="5" w:space="0" w:color="000000"/>
              <w:left w:val="single" w:sz="5" w:space="0" w:color="000000"/>
              <w:bottom w:val="single" w:sz="5" w:space="0" w:color="000000"/>
              <w:right w:val="single" w:sz="5" w:space="0" w:color="000000"/>
            </w:tcBorders>
          </w:tcPr>
          <w:p w14:paraId="7B5E4E56" w14:textId="77777777" w:rsidR="00A12B08" w:rsidRPr="00A12B08" w:rsidRDefault="00A12B08" w:rsidP="00A12B08">
            <w:pPr>
              <w:jc w:val="both"/>
              <w:rPr>
                <w:rFonts w:ascii="Times New Roman" w:hAnsi="Times New Roman" w:cs="Times New Roman"/>
              </w:rPr>
            </w:pPr>
          </w:p>
        </w:tc>
        <w:tc>
          <w:tcPr>
            <w:tcW w:w="2993" w:type="dxa"/>
            <w:tcBorders>
              <w:top w:val="single" w:sz="5" w:space="0" w:color="000000"/>
              <w:left w:val="single" w:sz="5" w:space="0" w:color="000000"/>
              <w:bottom w:val="single" w:sz="5" w:space="0" w:color="000000"/>
              <w:right w:val="single" w:sz="5" w:space="0" w:color="000000"/>
            </w:tcBorders>
          </w:tcPr>
          <w:p w14:paraId="6BF0334C" w14:textId="77777777" w:rsidR="00A12B08" w:rsidRPr="00A12B08" w:rsidRDefault="00A12B08" w:rsidP="00A12B08">
            <w:pPr>
              <w:jc w:val="both"/>
              <w:rPr>
                <w:rFonts w:ascii="Times New Roman" w:hAnsi="Times New Roman" w:cs="Times New Roman"/>
              </w:rPr>
            </w:pPr>
          </w:p>
        </w:tc>
        <w:tc>
          <w:tcPr>
            <w:tcW w:w="1635" w:type="dxa"/>
            <w:tcBorders>
              <w:top w:val="single" w:sz="5" w:space="0" w:color="000000"/>
              <w:left w:val="single" w:sz="5" w:space="0" w:color="000000"/>
              <w:bottom w:val="single" w:sz="5" w:space="0" w:color="000000"/>
              <w:right w:val="single" w:sz="5" w:space="0" w:color="000000"/>
            </w:tcBorders>
          </w:tcPr>
          <w:p w14:paraId="78ECE6C3" w14:textId="77777777" w:rsidR="00A12B08" w:rsidRPr="00A12B08" w:rsidRDefault="00A12B08" w:rsidP="00A12B08">
            <w:pPr>
              <w:jc w:val="both"/>
              <w:rPr>
                <w:rFonts w:ascii="Times New Roman" w:hAnsi="Times New Roman" w:cs="Times New Roman"/>
              </w:rPr>
            </w:pPr>
          </w:p>
        </w:tc>
        <w:tc>
          <w:tcPr>
            <w:tcW w:w="1587" w:type="dxa"/>
            <w:tcBorders>
              <w:top w:val="single" w:sz="5" w:space="0" w:color="000000"/>
              <w:left w:val="single" w:sz="5" w:space="0" w:color="000000"/>
              <w:bottom w:val="single" w:sz="5" w:space="0" w:color="000000"/>
              <w:right w:val="single" w:sz="5" w:space="0" w:color="000000"/>
            </w:tcBorders>
          </w:tcPr>
          <w:p w14:paraId="335DC64B" w14:textId="77777777" w:rsidR="00A12B08" w:rsidRPr="00A12B08" w:rsidRDefault="00A12B08" w:rsidP="00A12B08">
            <w:pPr>
              <w:jc w:val="both"/>
              <w:rPr>
                <w:rFonts w:ascii="Times New Roman" w:hAnsi="Times New Roman" w:cs="Times New Roman"/>
              </w:rPr>
            </w:pPr>
          </w:p>
        </w:tc>
      </w:tr>
    </w:tbl>
    <w:p w14:paraId="4FE0B079" w14:textId="77777777" w:rsidR="00A12B08" w:rsidRPr="00A12B08" w:rsidRDefault="00A12B08" w:rsidP="00A12B08">
      <w:pPr>
        <w:jc w:val="both"/>
        <w:rPr>
          <w:rFonts w:ascii="Times New Roman" w:hAnsi="Times New Roman" w:cs="Times New Roman"/>
        </w:rPr>
      </w:pPr>
    </w:p>
    <w:p w14:paraId="79DEFEAD" w14:textId="77777777" w:rsidR="00A12B08" w:rsidRPr="00A12B08" w:rsidRDefault="00A12B08" w:rsidP="008B0A8F">
      <w:pPr>
        <w:ind w:firstLine="720"/>
        <w:jc w:val="both"/>
        <w:rPr>
          <w:rFonts w:ascii="Times New Roman" w:eastAsia="Times New Roman" w:hAnsi="Times New Roman" w:cs="Times New Roman"/>
          <w:position w:val="-1"/>
        </w:rPr>
      </w:pPr>
      <w:r w:rsidRPr="00A12B08">
        <w:rPr>
          <w:rFonts w:ascii="Times New Roman" w:eastAsia="Times New Roman" w:hAnsi="Times New Roman" w:cs="Times New Roman"/>
          <w:position w:val="-1"/>
        </w:rPr>
        <w:t>Publikasi Artikel Ilmiah Dalam Jurnal alam 5 Tahun Terakhir</w:t>
      </w:r>
    </w:p>
    <w:p w14:paraId="7ADD2230" w14:textId="77777777" w:rsidR="00A12B08" w:rsidRPr="00A12B08" w:rsidRDefault="00A12B08" w:rsidP="00A12B08">
      <w:pPr>
        <w:jc w:val="both"/>
        <w:rPr>
          <w:rFonts w:ascii="Times New Roman" w:hAnsi="Times New Roman" w:cs="Times New Roman"/>
        </w:rPr>
      </w:pPr>
    </w:p>
    <w:tbl>
      <w:tblPr>
        <w:tblW w:w="0" w:type="auto"/>
        <w:tblInd w:w="474" w:type="dxa"/>
        <w:tblLayout w:type="fixed"/>
        <w:tblCellMar>
          <w:left w:w="0" w:type="dxa"/>
          <w:right w:w="0" w:type="dxa"/>
        </w:tblCellMar>
        <w:tblLook w:val="01E0" w:firstRow="1" w:lastRow="1" w:firstColumn="1" w:lastColumn="1" w:noHBand="0" w:noVBand="0"/>
      </w:tblPr>
      <w:tblGrid>
        <w:gridCol w:w="528"/>
        <w:gridCol w:w="3975"/>
        <w:gridCol w:w="1702"/>
        <w:gridCol w:w="1844"/>
      </w:tblGrid>
      <w:tr w:rsidR="00A12B08" w:rsidRPr="00A12B08" w14:paraId="30D90EF2" w14:textId="77777777" w:rsidTr="00A12B08">
        <w:trPr>
          <w:trHeight w:hRule="exact" w:val="762"/>
        </w:trPr>
        <w:tc>
          <w:tcPr>
            <w:tcW w:w="528" w:type="dxa"/>
            <w:tcBorders>
              <w:top w:val="single" w:sz="5" w:space="0" w:color="000000"/>
              <w:left w:val="single" w:sz="5" w:space="0" w:color="000000"/>
              <w:bottom w:val="single" w:sz="5" w:space="0" w:color="000000"/>
              <w:right w:val="single" w:sz="5" w:space="0" w:color="000000"/>
            </w:tcBorders>
          </w:tcPr>
          <w:p w14:paraId="107588A5" w14:textId="77777777" w:rsidR="00A12B08" w:rsidRPr="00A12B08" w:rsidRDefault="00A12B08" w:rsidP="00A12B08">
            <w:pPr>
              <w:jc w:val="both"/>
              <w:rPr>
                <w:rFonts w:ascii="Times New Roman" w:hAnsi="Times New Roman" w:cs="Times New Roman"/>
              </w:rPr>
            </w:pPr>
            <w:r w:rsidRPr="00A12B08">
              <w:rPr>
                <w:rFonts w:ascii="Times New Roman" w:eastAsia="Times New Roman" w:hAnsi="Times New Roman" w:cs="Times New Roman"/>
              </w:rPr>
              <w:t>No</w:t>
            </w:r>
          </w:p>
        </w:tc>
        <w:tc>
          <w:tcPr>
            <w:tcW w:w="3975" w:type="dxa"/>
            <w:tcBorders>
              <w:top w:val="single" w:sz="5" w:space="0" w:color="000000"/>
              <w:left w:val="single" w:sz="5" w:space="0" w:color="000000"/>
              <w:bottom w:val="single" w:sz="5" w:space="0" w:color="000000"/>
              <w:right w:val="single" w:sz="5" w:space="0" w:color="000000"/>
            </w:tcBorders>
          </w:tcPr>
          <w:p w14:paraId="0807E980" w14:textId="77777777" w:rsidR="00A12B08" w:rsidRPr="00A12B08" w:rsidRDefault="00A12B08" w:rsidP="00A12B08">
            <w:pPr>
              <w:jc w:val="both"/>
              <w:rPr>
                <w:rFonts w:ascii="Times New Roman" w:hAnsi="Times New Roman" w:cs="Times New Roman"/>
              </w:rPr>
            </w:pPr>
            <w:r w:rsidRPr="00A12B08">
              <w:rPr>
                <w:rFonts w:ascii="Times New Roman" w:eastAsia="Times New Roman" w:hAnsi="Times New Roman" w:cs="Times New Roman"/>
                <w:spacing w:val="2"/>
              </w:rPr>
              <w:t>J</w:t>
            </w:r>
            <w:r w:rsidRPr="00A12B08">
              <w:rPr>
                <w:rFonts w:ascii="Times New Roman" w:eastAsia="Times New Roman" w:hAnsi="Times New Roman" w:cs="Times New Roman"/>
              </w:rPr>
              <w:t>udul A</w:t>
            </w:r>
            <w:r w:rsidRPr="00A12B08">
              <w:rPr>
                <w:rFonts w:ascii="Times New Roman" w:eastAsia="Times New Roman" w:hAnsi="Times New Roman" w:cs="Times New Roman"/>
                <w:spacing w:val="-1"/>
              </w:rPr>
              <w:t>r</w:t>
            </w:r>
            <w:r w:rsidRPr="00A12B08">
              <w:rPr>
                <w:rFonts w:ascii="Times New Roman" w:eastAsia="Times New Roman" w:hAnsi="Times New Roman" w:cs="Times New Roman"/>
              </w:rPr>
              <w:t>t</w:t>
            </w:r>
            <w:r w:rsidRPr="00A12B08">
              <w:rPr>
                <w:rFonts w:ascii="Times New Roman" w:eastAsia="Times New Roman" w:hAnsi="Times New Roman" w:cs="Times New Roman"/>
                <w:spacing w:val="1"/>
              </w:rPr>
              <w:t>i</w:t>
            </w:r>
            <w:r w:rsidRPr="00A12B08">
              <w:rPr>
                <w:rFonts w:ascii="Times New Roman" w:eastAsia="Times New Roman" w:hAnsi="Times New Roman" w:cs="Times New Roman"/>
              </w:rPr>
              <w:t>k</w:t>
            </w:r>
            <w:r w:rsidRPr="00A12B08">
              <w:rPr>
                <w:rFonts w:ascii="Times New Roman" w:eastAsia="Times New Roman" w:hAnsi="Times New Roman" w:cs="Times New Roman"/>
                <w:spacing w:val="-1"/>
              </w:rPr>
              <w:t>e</w:t>
            </w:r>
            <w:r w:rsidRPr="00A12B08">
              <w:rPr>
                <w:rFonts w:ascii="Times New Roman" w:eastAsia="Times New Roman" w:hAnsi="Times New Roman" w:cs="Times New Roman"/>
              </w:rPr>
              <w:t xml:space="preserve">l </w:t>
            </w:r>
            <w:r w:rsidRPr="00A12B08">
              <w:rPr>
                <w:rFonts w:ascii="Times New Roman" w:eastAsia="Times New Roman" w:hAnsi="Times New Roman" w:cs="Times New Roman"/>
                <w:spacing w:val="-5"/>
              </w:rPr>
              <w:t>I</w:t>
            </w:r>
            <w:r w:rsidRPr="00A12B08">
              <w:rPr>
                <w:rFonts w:ascii="Times New Roman" w:eastAsia="Times New Roman" w:hAnsi="Times New Roman" w:cs="Times New Roman"/>
              </w:rPr>
              <w:t>l</w:t>
            </w:r>
            <w:r w:rsidRPr="00A12B08">
              <w:rPr>
                <w:rFonts w:ascii="Times New Roman" w:eastAsia="Times New Roman" w:hAnsi="Times New Roman" w:cs="Times New Roman"/>
                <w:spacing w:val="1"/>
              </w:rPr>
              <w:t>m</w:t>
            </w:r>
            <w:r w:rsidRPr="00A12B08">
              <w:rPr>
                <w:rFonts w:ascii="Times New Roman" w:eastAsia="Times New Roman" w:hAnsi="Times New Roman" w:cs="Times New Roman"/>
              </w:rPr>
              <w:t>iah</w:t>
            </w:r>
          </w:p>
        </w:tc>
        <w:tc>
          <w:tcPr>
            <w:tcW w:w="1702" w:type="dxa"/>
            <w:tcBorders>
              <w:top w:val="single" w:sz="5" w:space="0" w:color="000000"/>
              <w:left w:val="single" w:sz="5" w:space="0" w:color="000000"/>
              <w:bottom w:val="single" w:sz="5" w:space="0" w:color="000000"/>
              <w:right w:val="single" w:sz="5" w:space="0" w:color="000000"/>
            </w:tcBorders>
          </w:tcPr>
          <w:p w14:paraId="329598E2" w14:textId="77777777" w:rsidR="00A12B08" w:rsidRPr="00A12B08" w:rsidRDefault="00A12B08" w:rsidP="00A12B08">
            <w:pPr>
              <w:jc w:val="both"/>
              <w:rPr>
                <w:rFonts w:ascii="Times New Roman" w:hAnsi="Times New Roman" w:cs="Times New Roman"/>
              </w:rPr>
            </w:pPr>
            <w:r w:rsidRPr="00A12B08">
              <w:rPr>
                <w:rFonts w:ascii="Times New Roman" w:eastAsia="Times New Roman" w:hAnsi="Times New Roman" w:cs="Times New Roman"/>
              </w:rPr>
              <w:t>N</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 xml:space="preserve">ma </w:t>
            </w:r>
            <w:r w:rsidRPr="00A12B08">
              <w:rPr>
                <w:rFonts w:ascii="Times New Roman" w:eastAsia="Times New Roman" w:hAnsi="Times New Roman" w:cs="Times New Roman"/>
                <w:spacing w:val="2"/>
              </w:rPr>
              <w:t>J</w:t>
            </w:r>
            <w:r w:rsidRPr="00A12B08">
              <w:rPr>
                <w:rFonts w:ascii="Times New Roman" w:eastAsia="Times New Roman" w:hAnsi="Times New Roman" w:cs="Times New Roman"/>
              </w:rPr>
              <w:t>u</w:t>
            </w:r>
            <w:r w:rsidRPr="00A12B08">
              <w:rPr>
                <w:rFonts w:ascii="Times New Roman" w:eastAsia="Times New Roman" w:hAnsi="Times New Roman" w:cs="Times New Roman"/>
                <w:spacing w:val="-1"/>
              </w:rPr>
              <w:t>r</w:t>
            </w:r>
            <w:r w:rsidRPr="00A12B08">
              <w:rPr>
                <w:rFonts w:ascii="Times New Roman" w:eastAsia="Times New Roman" w:hAnsi="Times New Roman" w:cs="Times New Roman"/>
              </w:rPr>
              <w:t>n</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l</w:t>
            </w:r>
          </w:p>
        </w:tc>
        <w:tc>
          <w:tcPr>
            <w:tcW w:w="1844" w:type="dxa"/>
            <w:tcBorders>
              <w:top w:val="single" w:sz="5" w:space="0" w:color="000000"/>
              <w:left w:val="single" w:sz="5" w:space="0" w:color="000000"/>
              <w:bottom w:val="single" w:sz="5" w:space="0" w:color="000000"/>
              <w:right w:val="single" w:sz="5" w:space="0" w:color="000000"/>
            </w:tcBorders>
          </w:tcPr>
          <w:p w14:paraId="3016F796" w14:textId="77777777" w:rsidR="00A12B08" w:rsidRPr="00A12B08" w:rsidRDefault="00A12B08" w:rsidP="00A12B08">
            <w:pPr>
              <w:jc w:val="both"/>
              <w:rPr>
                <w:rFonts w:ascii="Times New Roman" w:hAnsi="Times New Roman" w:cs="Times New Roman"/>
              </w:rPr>
            </w:pPr>
            <w:r w:rsidRPr="00A12B08">
              <w:rPr>
                <w:rFonts w:ascii="Times New Roman" w:eastAsia="Times New Roman" w:hAnsi="Times New Roman" w:cs="Times New Roman"/>
              </w:rPr>
              <w:t>Volume/Nomo</w:t>
            </w:r>
            <w:r w:rsidRPr="00A12B08">
              <w:rPr>
                <w:rFonts w:ascii="Times New Roman" w:eastAsia="Times New Roman" w:hAnsi="Times New Roman" w:cs="Times New Roman"/>
                <w:spacing w:val="-1"/>
              </w:rPr>
              <w:t>r</w:t>
            </w:r>
            <w:r w:rsidRPr="00A12B08">
              <w:rPr>
                <w:rFonts w:ascii="Times New Roman" w:eastAsia="Times New Roman" w:hAnsi="Times New Roman" w:cs="Times New Roman"/>
              </w:rPr>
              <w:t>/</w:t>
            </w:r>
          </w:p>
          <w:p w14:paraId="7C24F507" w14:textId="77777777" w:rsidR="00A12B08" w:rsidRPr="00A12B08" w:rsidRDefault="00A12B08" w:rsidP="00A12B08">
            <w:pPr>
              <w:jc w:val="both"/>
              <w:rPr>
                <w:rFonts w:ascii="Times New Roman" w:hAnsi="Times New Roman" w:cs="Times New Roman"/>
              </w:rPr>
            </w:pPr>
            <w:r w:rsidRPr="00A12B08">
              <w:rPr>
                <w:rFonts w:ascii="Times New Roman" w:eastAsia="Times New Roman" w:hAnsi="Times New Roman" w:cs="Times New Roman"/>
              </w:rPr>
              <w:t>T</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hun</w:t>
            </w:r>
          </w:p>
        </w:tc>
      </w:tr>
      <w:tr w:rsidR="00A12B08" w:rsidRPr="00A12B08" w14:paraId="603CF8B3" w14:textId="77777777" w:rsidTr="008B0A8F">
        <w:trPr>
          <w:trHeight w:hRule="exact" w:val="578"/>
        </w:trPr>
        <w:tc>
          <w:tcPr>
            <w:tcW w:w="528" w:type="dxa"/>
            <w:tcBorders>
              <w:top w:val="single" w:sz="5" w:space="0" w:color="000000"/>
              <w:left w:val="single" w:sz="5" w:space="0" w:color="000000"/>
              <w:bottom w:val="single" w:sz="5" w:space="0" w:color="000000"/>
              <w:right w:val="single" w:sz="5" w:space="0" w:color="000000"/>
            </w:tcBorders>
          </w:tcPr>
          <w:p w14:paraId="121F2811" w14:textId="77777777" w:rsidR="00A12B08" w:rsidRPr="00A12B08" w:rsidRDefault="00A12B08" w:rsidP="00A12B08">
            <w:pPr>
              <w:jc w:val="both"/>
              <w:rPr>
                <w:rFonts w:ascii="Times New Roman" w:hAnsi="Times New Roman" w:cs="Times New Roman"/>
              </w:rPr>
            </w:pPr>
            <w:r w:rsidRPr="00A12B08">
              <w:rPr>
                <w:rFonts w:ascii="Times New Roman" w:eastAsia="Times New Roman" w:hAnsi="Times New Roman" w:cs="Times New Roman"/>
              </w:rPr>
              <w:t>1</w:t>
            </w:r>
          </w:p>
        </w:tc>
        <w:tc>
          <w:tcPr>
            <w:tcW w:w="3975" w:type="dxa"/>
            <w:tcBorders>
              <w:top w:val="single" w:sz="5" w:space="0" w:color="000000"/>
              <w:left w:val="single" w:sz="5" w:space="0" w:color="000000"/>
              <w:bottom w:val="single" w:sz="5" w:space="0" w:color="000000"/>
              <w:right w:val="single" w:sz="5" w:space="0" w:color="000000"/>
            </w:tcBorders>
          </w:tcPr>
          <w:p w14:paraId="5050D8F6" w14:textId="77777777" w:rsidR="00A12B08" w:rsidRPr="00A12B08" w:rsidRDefault="00A12B08" w:rsidP="00A12B08">
            <w:pPr>
              <w:jc w:val="both"/>
              <w:rPr>
                <w:rFonts w:ascii="Times New Roman" w:hAnsi="Times New Roman" w:cs="Times New Roman"/>
              </w:rPr>
            </w:pPr>
          </w:p>
        </w:tc>
        <w:tc>
          <w:tcPr>
            <w:tcW w:w="1702" w:type="dxa"/>
            <w:tcBorders>
              <w:top w:val="single" w:sz="5" w:space="0" w:color="000000"/>
              <w:left w:val="single" w:sz="5" w:space="0" w:color="000000"/>
              <w:bottom w:val="single" w:sz="5" w:space="0" w:color="000000"/>
              <w:right w:val="single" w:sz="5" w:space="0" w:color="000000"/>
            </w:tcBorders>
          </w:tcPr>
          <w:p w14:paraId="48A02577" w14:textId="77777777" w:rsidR="00A12B08" w:rsidRPr="00A12B08" w:rsidRDefault="00A12B08" w:rsidP="00A12B08">
            <w:pPr>
              <w:jc w:val="both"/>
              <w:rPr>
                <w:rFonts w:ascii="Times New Roman" w:hAnsi="Times New Roman" w:cs="Times New Roman"/>
              </w:rPr>
            </w:pPr>
          </w:p>
        </w:tc>
        <w:tc>
          <w:tcPr>
            <w:tcW w:w="1844" w:type="dxa"/>
            <w:tcBorders>
              <w:top w:val="single" w:sz="5" w:space="0" w:color="000000"/>
              <w:left w:val="single" w:sz="5" w:space="0" w:color="000000"/>
              <w:bottom w:val="single" w:sz="5" w:space="0" w:color="000000"/>
              <w:right w:val="single" w:sz="5" w:space="0" w:color="000000"/>
            </w:tcBorders>
          </w:tcPr>
          <w:p w14:paraId="42CA26BD" w14:textId="77777777" w:rsidR="00A12B08" w:rsidRPr="00A12B08" w:rsidRDefault="00A12B08" w:rsidP="00A12B08">
            <w:pPr>
              <w:jc w:val="both"/>
              <w:rPr>
                <w:rFonts w:ascii="Times New Roman" w:hAnsi="Times New Roman" w:cs="Times New Roman"/>
              </w:rPr>
            </w:pPr>
          </w:p>
        </w:tc>
      </w:tr>
    </w:tbl>
    <w:p w14:paraId="798BCDFF" w14:textId="77777777" w:rsidR="00A12B08" w:rsidRPr="00A12B08" w:rsidRDefault="00A12B08" w:rsidP="00A12B08">
      <w:pPr>
        <w:jc w:val="both"/>
        <w:rPr>
          <w:rFonts w:ascii="Times New Roman" w:hAnsi="Times New Roman" w:cs="Times New Roman"/>
        </w:rPr>
      </w:pPr>
    </w:p>
    <w:p w14:paraId="036A9B3D" w14:textId="77777777" w:rsidR="00A12B08" w:rsidRPr="00A12B08" w:rsidRDefault="00A12B08" w:rsidP="008B0A8F">
      <w:pPr>
        <w:spacing w:line="480" w:lineRule="auto"/>
        <w:ind w:firstLine="720"/>
        <w:jc w:val="both"/>
        <w:rPr>
          <w:rFonts w:ascii="Times New Roman" w:hAnsi="Times New Roman" w:cs="Times New Roman"/>
        </w:rPr>
      </w:pPr>
      <w:r w:rsidRPr="00A12B08">
        <w:rPr>
          <w:rFonts w:ascii="Times New Roman" w:eastAsia="Times New Roman" w:hAnsi="Times New Roman" w:cs="Times New Roman"/>
          <w:spacing w:val="1"/>
        </w:rPr>
        <w:t>S</w:t>
      </w:r>
      <w:r w:rsidRPr="00A12B08">
        <w:rPr>
          <w:rFonts w:ascii="Times New Roman" w:eastAsia="Times New Roman" w:hAnsi="Times New Roman" w:cs="Times New Roman"/>
          <w:spacing w:val="-1"/>
        </w:rPr>
        <w:t>e</w:t>
      </w:r>
      <w:r w:rsidRPr="00A12B08">
        <w:rPr>
          <w:rFonts w:ascii="Times New Roman" w:eastAsia="Times New Roman" w:hAnsi="Times New Roman" w:cs="Times New Roman"/>
        </w:rPr>
        <w:t>mua</w:t>
      </w:r>
      <w:r w:rsidRPr="00A12B08">
        <w:rPr>
          <w:rFonts w:ascii="Times New Roman" w:eastAsia="Times New Roman" w:hAnsi="Times New Roman" w:cs="Times New Roman"/>
          <w:spacing w:val="2"/>
        </w:rPr>
        <w:t xml:space="preserve"> </w:t>
      </w:r>
      <w:r w:rsidRPr="00A12B08">
        <w:rPr>
          <w:rFonts w:ascii="Times New Roman" w:eastAsia="Times New Roman" w:hAnsi="Times New Roman" w:cs="Times New Roman"/>
        </w:rPr>
        <w:t>d</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ta</w:t>
      </w:r>
      <w:r w:rsidRPr="00A12B08">
        <w:rPr>
          <w:rFonts w:ascii="Times New Roman" w:eastAsia="Times New Roman" w:hAnsi="Times New Roman" w:cs="Times New Roman"/>
          <w:spacing w:val="4"/>
        </w:rPr>
        <w:t xml:space="preserve"> </w:t>
      </w:r>
      <w:r w:rsidRPr="00A12B08">
        <w:rPr>
          <w:rFonts w:ascii="Times New Roman" w:eastAsia="Times New Roman" w:hAnsi="Times New Roman" w:cs="Times New Roman"/>
          <w:spacing w:val="-5"/>
        </w:rPr>
        <w:t>y</w:t>
      </w:r>
      <w:r w:rsidRPr="00A12B08">
        <w:rPr>
          <w:rFonts w:ascii="Times New Roman" w:eastAsia="Times New Roman" w:hAnsi="Times New Roman" w:cs="Times New Roman"/>
          <w:spacing w:val="-1"/>
        </w:rPr>
        <w:t>a</w:t>
      </w:r>
      <w:r w:rsidRPr="00A12B08">
        <w:rPr>
          <w:rFonts w:ascii="Times New Roman" w:eastAsia="Times New Roman" w:hAnsi="Times New Roman" w:cs="Times New Roman"/>
          <w:spacing w:val="2"/>
        </w:rPr>
        <w:t>n</w:t>
      </w:r>
      <w:r w:rsidRPr="00A12B08">
        <w:rPr>
          <w:rFonts w:ascii="Times New Roman" w:eastAsia="Times New Roman" w:hAnsi="Times New Roman" w:cs="Times New Roman"/>
        </w:rPr>
        <w:t>g s</w:t>
      </w:r>
      <w:r w:rsidRPr="00A12B08">
        <w:rPr>
          <w:rFonts w:ascii="Times New Roman" w:eastAsia="Times New Roman" w:hAnsi="Times New Roman" w:cs="Times New Roman"/>
          <w:spacing w:val="1"/>
        </w:rPr>
        <w:t>a</w:t>
      </w:r>
      <w:r w:rsidRPr="00A12B08">
        <w:rPr>
          <w:rFonts w:ascii="Times New Roman" w:eastAsia="Times New Roman" w:hAnsi="Times New Roman" w:cs="Times New Roman"/>
          <w:spacing w:val="-5"/>
        </w:rPr>
        <w:t>y</w:t>
      </w:r>
      <w:r w:rsidRPr="00A12B08">
        <w:rPr>
          <w:rFonts w:ascii="Times New Roman" w:eastAsia="Times New Roman" w:hAnsi="Times New Roman" w:cs="Times New Roman"/>
        </w:rPr>
        <w:t>a is</w:t>
      </w:r>
      <w:r w:rsidRPr="00A12B08">
        <w:rPr>
          <w:rFonts w:ascii="Times New Roman" w:eastAsia="Times New Roman" w:hAnsi="Times New Roman" w:cs="Times New Roman"/>
          <w:spacing w:val="1"/>
        </w:rPr>
        <w:t>i</w:t>
      </w:r>
      <w:r w:rsidRPr="00A12B08">
        <w:rPr>
          <w:rFonts w:ascii="Times New Roman" w:eastAsia="Times New Roman" w:hAnsi="Times New Roman" w:cs="Times New Roman"/>
        </w:rPr>
        <w:t>k</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n d</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n te</w:t>
      </w:r>
      <w:r w:rsidRPr="00A12B08">
        <w:rPr>
          <w:rFonts w:ascii="Times New Roman" w:eastAsia="Times New Roman" w:hAnsi="Times New Roman" w:cs="Times New Roman"/>
          <w:spacing w:val="-1"/>
        </w:rPr>
        <w:t>rca</w:t>
      </w:r>
      <w:r w:rsidRPr="00A12B08">
        <w:rPr>
          <w:rFonts w:ascii="Times New Roman" w:eastAsia="Times New Roman" w:hAnsi="Times New Roman" w:cs="Times New Roman"/>
        </w:rPr>
        <w:t xml:space="preserve">ntum </w:t>
      </w:r>
      <w:r w:rsidRPr="00A12B08">
        <w:rPr>
          <w:rFonts w:ascii="Times New Roman" w:eastAsia="Times New Roman" w:hAnsi="Times New Roman" w:cs="Times New Roman"/>
          <w:spacing w:val="3"/>
        </w:rPr>
        <w:t xml:space="preserve"> </w:t>
      </w:r>
      <w:r w:rsidRPr="00A12B08">
        <w:rPr>
          <w:rFonts w:ascii="Times New Roman" w:eastAsia="Times New Roman" w:hAnsi="Times New Roman" w:cs="Times New Roman"/>
        </w:rPr>
        <w:t>d</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 xml:space="preserve">lam </w:t>
      </w:r>
      <w:r w:rsidRPr="00A12B08">
        <w:rPr>
          <w:rFonts w:ascii="Times New Roman" w:eastAsia="Times New Roman" w:hAnsi="Times New Roman" w:cs="Times New Roman"/>
          <w:spacing w:val="2"/>
        </w:rPr>
        <w:t xml:space="preserve"> </w:t>
      </w:r>
      <w:r w:rsidRPr="00A12B08">
        <w:rPr>
          <w:rFonts w:ascii="Times New Roman" w:eastAsia="Times New Roman" w:hAnsi="Times New Roman" w:cs="Times New Roman"/>
        </w:rPr>
        <w:t>biodata</w:t>
      </w:r>
      <w:r w:rsidRPr="00A12B08">
        <w:rPr>
          <w:rFonts w:ascii="Times New Roman" w:eastAsia="Times New Roman" w:hAnsi="Times New Roman" w:cs="Times New Roman"/>
          <w:spacing w:val="1"/>
        </w:rPr>
        <w:t xml:space="preserve"> </w:t>
      </w:r>
      <w:r w:rsidRPr="00A12B08">
        <w:rPr>
          <w:rFonts w:ascii="Times New Roman" w:eastAsia="Times New Roman" w:hAnsi="Times New Roman" w:cs="Times New Roman"/>
        </w:rPr>
        <w:t xml:space="preserve">ini </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d</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lah b</w:t>
      </w:r>
      <w:r w:rsidRPr="00A12B08">
        <w:rPr>
          <w:rFonts w:ascii="Times New Roman" w:eastAsia="Times New Roman" w:hAnsi="Times New Roman" w:cs="Times New Roman"/>
          <w:spacing w:val="-1"/>
        </w:rPr>
        <w:t>e</w:t>
      </w:r>
      <w:r w:rsidRPr="00A12B08">
        <w:rPr>
          <w:rFonts w:ascii="Times New Roman" w:eastAsia="Times New Roman" w:hAnsi="Times New Roman" w:cs="Times New Roman"/>
        </w:rPr>
        <w:t>n</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r d</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 xml:space="preserve">n </w:t>
      </w:r>
      <w:r w:rsidRPr="00A12B08">
        <w:rPr>
          <w:rFonts w:ascii="Times New Roman" w:eastAsia="Times New Roman" w:hAnsi="Times New Roman" w:cs="Times New Roman"/>
          <w:spacing w:val="19"/>
        </w:rPr>
        <w:t xml:space="preserve"> </w:t>
      </w:r>
      <w:r w:rsidRPr="00A12B08">
        <w:rPr>
          <w:rFonts w:ascii="Times New Roman" w:eastAsia="Times New Roman" w:hAnsi="Times New Roman" w:cs="Times New Roman"/>
        </w:rPr>
        <w:t>d</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p</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t dipe</w:t>
      </w:r>
      <w:r w:rsidRPr="00A12B08">
        <w:rPr>
          <w:rFonts w:ascii="Times New Roman" w:eastAsia="Times New Roman" w:hAnsi="Times New Roman" w:cs="Times New Roman"/>
          <w:spacing w:val="-1"/>
        </w:rPr>
        <w:t>r</w:t>
      </w:r>
      <w:r w:rsidRPr="00A12B08">
        <w:rPr>
          <w:rFonts w:ascii="Times New Roman" w:eastAsia="Times New Roman" w:hAnsi="Times New Roman" w:cs="Times New Roman"/>
        </w:rPr>
        <w:t>tang</w:t>
      </w:r>
      <w:r w:rsidRPr="00A12B08">
        <w:rPr>
          <w:rFonts w:ascii="Times New Roman" w:eastAsia="Times New Roman" w:hAnsi="Times New Roman" w:cs="Times New Roman"/>
          <w:spacing w:val="-3"/>
        </w:rPr>
        <w:t>g</w:t>
      </w:r>
      <w:r w:rsidRPr="00A12B08">
        <w:rPr>
          <w:rFonts w:ascii="Times New Roman" w:eastAsia="Times New Roman" w:hAnsi="Times New Roman" w:cs="Times New Roman"/>
        </w:rPr>
        <w:t>u</w:t>
      </w:r>
      <w:r w:rsidRPr="00A12B08">
        <w:rPr>
          <w:rFonts w:ascii="Times New Roman" w:eastAsia="Times New Roman" w:hAnsi="Times New Roman" w:cs="Times New Roman"/>
          <w:spacing w:val="2"/>
        </w:rPr>
        <w:t>n</w:t>
      </w:r>
      <w:r w:rsidRPr="00A12B08">
        <w:rPr>
          <w:rFonts w:ascii="Times New Roman" w:eastAsia="Times New Roman" w:hAnsi="Times New Roman" w:cs="Times New Roman"/>
          <w:spacing w:val="-2"/>
        </w:rPr>
        <w:t>g</w:t>
      </w:r>
      <w:r w:rsidRPr="00A12B08">
        <w:rPr>
          <w:rFonts w:ascii="Times New Roman" w:eastAsia="Times New Roman" w:hAnsi="Times New Roman" w:cs="Times New Roman"/>
        </w:rPr>
        <w:t>ja</w:t>
      </w:r>
      <w:r w:rsidRPr="00A12B08">
        <w:rPr>
          <w:rFonts w:ascii="Times New Roman" w:eastAsia="Times New Roman" w:hAnsi="Times New Roman" w:cs="Times New Roman"/>
          <w:spacing w:val="1"/>
        </w:rPr>
        <w:t>w</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bk</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n s</w:t>
      </w:r>
      <w:r w:rsidRPr="00A12B08">
        <w:rPr>
          <w:rFonts w:ascii="Times New Roman" w:eastAsia="Times New Roman" w:hAnsi="Times New Roman" w:cs="Times New Roman"/>
          <w:spacing w:val="-1"/>
        </w:rPr>
        <w:t>ec</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ra</w:t>
      </w:r>
      <w:r w:rsidRPr="00A12B08">
        <w:rPr>
          <w:rFonts w:ascii="Times New Roman" w:eastAsia="Times New Roman" w:hAnsi="Times New Roman" w:cs="Times New Roman"/>
          <w:spacing w:val="17"/>
        </w:rPr>
        <w:t xml:space="preserve"> </w:t>
      </w:r>
      <w:r w:rsidRPr="00A12B08">
        <w:rPr>
          <w:rFonts w:ascii="Times New Roman" w:eastAsia="Times New Roman" w:hAnsi="Times New Roman" w:cs="Times New Roman"/>
        </w:rPr>
        <w:t>hukum. Ap</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bi</w:t>
      </w:r>
      <w:r w:rsidRPr="00A12B08">
        <w:rPr>
          <w:rFonts w:ascii="Times New Roman" w:eastAsia="Times New Roman" w:hAnsi="Times New Roman" w:cs="Times New Roman"/>
          <w:spacing w:val="1"/>
        </w:rPr>
        <w:t>l</w:t>
      </w:r>
      <w:r w:rsidRPr="00A12B08">
        <w:rPr>
          <w:rFonts w:ascii="Times New Roman" w:eastAsia="Times New Roman" w:hAnsi="Times New Roman" w:cs="Times New Roman"/>
        </w:rPr>
        <w:t>a dik</w:t>
      </w:r>
      <w:r w:rsidRPr="00A12B08">
        <w:rPr>
          <w:rFonts w:ascii="Times New Roman" w:eastAsia="Times New Roman" w:hAnsi="Times New Roman" w:cs="Times New Roman"/>
          <w:spacing w:val="-1"/>
        </w:rPr>
        <w:t>e</w:t>
      </w:r>
      <w:r w:rsidRPr="00A12B08">
        <w:rPr>
          <w:rFonts w:ascii="Times New Roman" w:eastAsia="Times New Roman" w:hAnsi="Times New Roman" w:cs="Times New Roman"/>
        </w:rPr>
        <w:t>mud</w:t>
      </w:r>
      <w:r w:rsidRPr="00A12B08">
        <w:rPr>
          <w:rFonts w:ascii="Times New Roman" w:eastAsia="Times New Roman" w:hAnsi="Times New Roman" w:cs="Times New Roman"/>
          <w:spacing w:val="-1"/>
        </w:rPr>
        <w:t>ia</w:t>
      </w:r>
      <w:r w:rsidRPr="00A12B08">
        <w:rPr>
          <w:rFonts w:ascii="Times New Roman" w:eastAsia="Times New Roman" w:hAnsi="Times New Roman" w:cs="Times New Roman"/>
        </w:rPr>
        <w:t>n</w:t>
      </w:r>
      <w:r w:rsidRPr="00A12B08">
        <w:rPr>
          <w:rFonts w:ascii="Times New Roman" w:eastAsia="Times New Roman" w:hAnsi="Times New Roman" w:cs="Times New Roman"/>
          <w:spacing w:val="19"/>
        </w:rPr>
        <w:t xml:space="preserve"> </w:t>
      </w:r>
      <w:r w:rsidRPr="00A12B08">
        <w:rPr>
          <w:rFonts w:ascii="Times New Roman" w:eastAsia="Times New Roman" w:hAnsi="Times New Roman" w:cs="Times New Roman"/>
        </w:rPr>
        <w:t>h</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ri te</w:t>
      </w:r>
      <w:r w:rsidRPr="00A12B08">
        <w:rPr>
          <w:rFonts w:ascii="Times New Roman" w:eastAsia="Times New Roman" w:hAnsi="Times New Roman" w:cs="Times New Roman"/>
          <w:spacing w:val="-1"/>
        </w:rPr>
        <w:t>r</w:t>
      </w:r>
      <w:r w:rsidRPr="00A12B08">
        <w:rPr>
          <w:rFonts w:ascii="Times New Roman" w:eastAsia="Times New Roman" w:hAnsi="Times New Roman" w:cs="Times New Roman"/>
          <w:spacing w:val="2"/>
        </w:rPr>
        <w:t>n</w:t>
      </w:r>
      <w:r w:rsidRPr="00A12B08">
        <w:rPr>
          <w:rFonts w:ascii="Times New Roman" w:eastAsia="Times New Roman" w:hAnsi="Times New Roman" w:cs="Times New Roman"/>
          <w:spacing w:val="-5"/>
        </w:rPr>
        <w:t>y</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 xml:space="preserve">ta </w:t>
      </w:r>
      <w:r w:rsidRPr="00A12B08">
        <w:rPr>
          <w:rFonts w:ascii="Times New Roman" w:eastAsia="Times New Roman" w:hAnsi="Times New Roman" w:cs="Times New Roman"/>
          <w:spacing w:val="28"/>
        </w:rPr>
        <w:t xml:space="preserve"> </w:t>
      </w:r>
      <w:r w:rsidRPr="00A12B08">
        <w:rPr>
          <w:rFonts w:ascii="Times New Roman" w:eastAsia="Times New Roman" w:hAnsi="Times New Roman" w:cs="Times New Roman"/>
        </w:rPr>
        <w:t>di</w:t>
      </w:r>
      <w:r w:rsidRPr="00A12B08">
        <w:rPr>
          <w:rFonts w:ascii="Times New Roman" w:eastAsia="Times New Roman" w:hAnsi="Times New Roman" w:cs="Times New Roman"/>
          <w:spacing w:val="1"/>
        </w:rPr>
        <w:t>j</w:t>
      </w:r>
      <w:r w:rsidRPr="00A12B08">
        <w:rPr>
          <w:rFonts w:ascii="Times New Roman" w:eastAsia="Times New Roman" w:hAnsi="Times New Roman" w:cs="Times New Roman"/>
        </w:rPr>
        <w:t>umpai</w:t>
      </w:r>
      <w:r w:rsidRPr="00A12B08">
        <w:rPr>
          <w:rFonts w:ascii="Times New Roman" w:eastAsia="Times New Roman" w:hAnsi="Times New Roman" w:cs="Times New Roman"/>
          <w:spacing w:val="28"/>
        </w:rPr>
        <w:t xml:space="preserve"> </w:t>
      </w:r>
      <w:r w:rsidRPr="00A12B08">
        <w:rPr>
          <w:rFonts w:ascii="Times New Roman" w:eastAsia="Times New Roman" w:hAnsi="Times New Roman" w:cs="Times New Roman"/>
        </w:rPr>
        <w:t>k</w:t>
      </w:r>
      <w:r w:rsidRPr="00A12B08">
        <w:rPr>
          <w:rFonts w:ascii="Times New Roman" w:eastAsia="Times New Roman" w:hAnsi="Times New Roman" w:cs="Times New Roman"/>
          <w:spacing w:val="-1"/>
        </w:rPr>
        <w:t>e</w:t>
      </w:r>
      <w:r w:rsidRPr="00A12B08">
        <w:rPr>
          <w:rFonts w:ascii="Times New Roman" w:eastAsia="Times New Roman" w:hAnsi="Times New Roman" w:cs="Times New Roman"/>
        </w:rPr>
        <w:t>t</w:t>
      </w:r>
      <w:r w:rsidRPr="00A12B08">
        <w:rPr>
          <w:rFonts w:ascii="Times New Roman" w:eastAsia="Times New Roman" w:hAnsi="Times New Roman" w:cs="Times New Roman"/>
          <w:spacing w:val="3"/>
        </w:rPr>
        <w:t>i</w:t>
      </w:r>
      <w:r w:rsidRPr="00A12B08">
        <w:rPr>
          <w:rFonts w:ascii="Times New Roman" w:eastAsia="Times New Roman" w:hAnsi="Times New Roman" w:cs="Times New Roman"/>
        </w:rPr>
        <w:t>d</w:t>
      </w:r>
      <w:r w:rsidRPr="00A12B08">
        <w:rPr>
          <w:rFonts w:ascii="Times New Roman" w:eastAsia="Times New Roman" w:hAnsi="Times New Roman" w:cs="Times New Roman"/>
          <w:spacing w:val="-1"/>
        </w:rPr>
        <w:t>a</w:t>
      </w:r>
      <w:r w:rsidRPr="00A12B08">
        <w:rPr>
          <w:rFonts w:ascii="Times New Roman" w:eastAsia="Times New Roman" w:hAnsi="Times New Roman" w:cs="Times New Roman"/>
          <w:spacing w:val="3"/>
        </w:rPr>
        <w:t>k</w:t>
      </w:r>
      <w:r w:rsidRPr="00A12B08">
        <w:rPr>
          <w:rFonts w:ascii="Times New Roman" w:eastAsia="Times New Roman" w:hAnsi="Times New Roman" w:cs="Times New Roman"/>
          <w:spacing w:val="-1"/>
        </w:rPr>
        <w:t>-</w:t>
      </w:r>
      <w:r w:rsidRPr="00A12B08">
        <w:rPr>
          <w:rFonts w:ascii="Times New Roman" w:eastAsia="Times New Roman" w:hAnsi="Times New Roman" w:cs="Times New Roman"/>
        </w:rPr>
        <w:t>s</w:t>
      </w:r>
      <w:r w:rsidRPr="00A12B08">
        <w:rPr>
          <w:rFonts w:ascii="Times New Roman" w:eastAsia="Times New Roman" w:hAnsi="Times New Roman" w:cs="Times New Roman"/>
          <w:spacing w:val="-1"/>
        </w:rPr>
        <w:t>e</w:t>
      </w:r>
      <w:r w:rsidRPr="00A12B08">
        <w:rPr>
          <w:rFonts w:ascii="Times New Roman" w:eastAsia="Times New Roman" w:hAnsi="Times New Roman" w:cs="Times New Roman"/>
        </w:rPr>
        <w:t>suai</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n</w:t>
      </w:r>
      <w:r w:rsidRPr="00A12B08">
        <w:rPr>
          <w:rFonts w:ascii="Times New Roman" w:eastAsia="Times New Roman" w:hAnsi="Times New Roman" w:cs="Times New Roman"/>
          <w:spacing w:val="2"/>
        </w:rPr>
        <w:t xml:space="preserve"> </w:t>
      </w:r>
      <w:r w:rsidRPr="00A12B08">
        <w:rPr>
          <w:rFonts w:ascii="Times New Roman" w:eastAsia="Times New Roman" w:hAnsi="Times New Roman" w:cs="Times New Roman"/>
        </w:rPr>
        <w:t>d</w:t>
      </w:r>
      <w:r w:rsidRPr="00A12B08">
        <w:rPr>
          <w:rFonts w:ascii="Times New Roman" w:eastAsia="Times New Roman" w:hAnsi="Times New Roman" w:cs="Times New Roman"/>
          <w:spacing w:val="-1"/>
        </w:rPr>
        <w:t>e</w:t>
      </w:r>
      <w:r w:rsidRPr="00A12B08">
        <w:rPr>
          <w:rFonts w:ascii="Times New Roman" w:eastAsia="Times New Roman" w:hAnsi="Times New Roman" w:cs="Times New Roman"/>
          <w:spacing w:val="2"/>
        </w:rPr>
        <w:t>n</w:t>
      </w:r>
      <w:r w:rsidRPr="00A12B08">
        <w:rPr>
          <w:rFonts w:ascii="Times New Roman" w:eastAsia="Times New Roman" w:hAnsi="Times New Roman" w:cs="Times New Roman"/>
          <w:spacing w:val="-2"/>
        </w:rPr>
        <w:t>g</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 xml:space="preserve">n </w:t>
      </w:r>
      <w:r w:rsidRPr="00A12B08">
        <w:rPr>
          <w:rFonts w:ascii="Times New Roman" w:eastAsia="Times New Roman" w:hAnsi="Times New Roman" w:cs="Times New Roman"/>
          <w:spacing w:val="2"/>
        </w:rPr>
        <w:t>k</w:t>
      </w:r>
      <w:r w:rsidRPr="00A12B08">
        <w:rPr>
          <w:rFonts w:ascii="Times New Roman" w:eastAsia="Times New Roman" w:hAnsi="Times New Roman" w:cs="Times New Roman"/>
          <w:spacing w:val="1"/>
        </w:rPr>
        <w:t>e</w:t>
      </w:r>
      <w:r w:rsidRPr="00A12B08">
        <w:rPr>
          <w:rFonts w:ascii="Times New Roman" w:eastAsia="Times New Roman" w:hAnsi="Times New Roman" w:cs="Times New Roman"/>
          <w:spacing w:val="2"/>
        </w:rPr>
        <w:t>n</w:t>
      </w:r>
      <w:r w:rsidRPr="00A12B08">
        <w:rPr>
          <w:rFonts w:ascii="Times New Roman" w:eastAsia="Times New Roman" w:hAnsi="Times New Roman" w:cs="Times New Roman"/>
          <w:spacing w:val="-5"/>
        </w:rPr>
        <w:t>y</w:t>
      </w:r>
      <w:r w:rsidRPr="00A12B08">
        <w:rPr>
          <w:rFonts w:ascii="Times New Roman" w:eastAsia="Times New Roman" w:hAnsi="Times New Roman" w:cs="Times New Roman"/>
          <w:spacing w:val="-1"/>
        </w:rPr>
        <w:t>a</w:t>
      </w:r>
      <w:r w:rsidRPr="00A12B08">
        <w:rPr>
          <w:rFonts w:ascii="Times New Roman" w:eastAsia="Times New Roman" w:hAnsi="Times New Roman" w:cs="Times New Roman"/>
          <w:spacing w:val="3"/>
        </w:rPr>
        <w:t>t</w:t>
      </w:r>
      <w:r w:rsidRPr="00A12B08">
        <w:rPr>
          <w:rFonts w:ascii="Times New Roman" w:eastAsia="Times New Roman" w:hAnsi="Times New Roman" w:cs="Times New Roman"/>
          <w:spacing w:val="-1"/>
        </w:rPr>
        <w:t>aa</w:t>
      </w:r>
      <w:r w:rsidRPr="00A12B08">
        <w:rPr>
          <w:rFonts w:ascii="Times New Roman" w:eastAsia="Times New Roman" w:hAnsi="Times New Roman" w:cs="Times New Roman"/>
        </w:rPr>
        <w:t>n, s</w:t>
      </w:r>
      <w:r w:rsidRPr="00A12B08">
        <w:rPr>
          <w:rFonts w:ascii="Times New Roman" w:eastAsia="Times New Roman" w:hAnsi="Times New Roman" w:cs="Times New Roman"/>
          <w:spacing w:val="4"/>
        </w:rPr>
        <w:t>a</w:t>
      </w:r>
      <w:r w:rsidRPr="00A12B08">
        <w:rPr>
          <w:rFonts w:ascii="Times New Roman" w:eastAsia="Times New Roman" w:hAnsi="Times New Roman" w:cs="Times New Roman"/>
          <w:spacing w:val="-5"/>
        </w:rPr>
        <w:t>y</w:t>
      </w:r>
      <w:r w:rsidRPr="00A12B08">
        <w:rPr>
          <w:rFonts w:ascii="Times New Roman" w:eastAsia="Times New Roman" w:hAnsi="Times New Roman" w:cs="Times New Roman"/>
        </w:rPr>
        <w:t>a</w:t>
      </w:r>
      <w:r w:rsidRPr="00A12B08">
        <w:rPr>
          <w:rFonts w:ascii="Times New Roman" w:eastAsia="Times New Roman" w:hAnsi="Times New Roman" w:cs="Times New Roman"/>
          <w:spacing w:val="1"/>
        </w:rPr>
        <w:t xml:space="preserve"> </w:t>
      </w:r>
      <w:r w:rsidRPr="00A12B08">
        <w:rPr>
          <w:rFonts w:ascii="Times New Roman" w:eastAsia="Times New Roman" w:hAnsi="Times New Roman" w:cs="Times New Roman"/>
        </w:rPr>
        <w:t>s</w:t>
      </w:r>
      <w:r w:rsidRPr="00A12B08">
        <w:rPr>
          <w:rFonts w:ascii="Times New Roman" w:eastAsia="Times New Roman" w:hAnsi="Times New Roman" w:cs="Times New Roman"/>
          <w:spacing w:val="-1"/>
        </w:rPr>
        <w:t>a</w:t>
      </w:r>
      <w:r w:rsidRPr="00A12B08">
        <w:rPr>
          <w:rFonts w:ascii="Times New Roman" w:eastAsia="Times New Roman" w:hAnsi="Times New Roman" w:cs="Times New Roman"/>
          <w:spacing w:val="2"/>
        </w:rPr>
        <w:t>n</w:t>
      </w:r>
      <w:r w:rsidRPr="00A12B08">
        <w:rPr>
          <w:rFonts w:ascii="Times New Roman" w:eastAsia="Times New Roman" w:hAnsi="Times New Roman" w:cs="Times New Roman"/>
        </w:rPr>
        <w:t>g</w:t>
      </w:r>
      <w:r w:rsidRPr="00A12B08">
        <w:rPr>
          <w:rFonts w:ascii="Times New Roman" w:eastAsia="Times New Roman" w:hAnsi="Times New Roman" w:cs="Times New Roman"/>
          <w:spacing w:val="-2"/>
        </w:rPr>
        <w:t>g</w:t>
      </w:r>
      <w:r w:rsidRPr="00A12B08">
        <w:rPr>
          <w:rFonts w:ascii="Times New Roman" w:eastAsia="Times New Roman" w:hAnsi="Times New Roman" w:cs="Times New Roman"/>
        </w:rPr>
        <w:t>up</w:t>
      </w:r>
      <w:r w:rsidRPr="00A12B08">
        <w:rPr>
          <w:rFonts w:ascii="Times New Roman" w:eastAsia="Times New Roman" w:hAnsi="Times New Roman" w:cs="Times New Roman"/>
          <w:spacing w:val="2"/>
        </w:rPr>
        <w:t xml:space="preserve"> </w:t>
      </w:r>
      <w:r w:rsidRPr="00A12B08">
        <w:rPr>
          <w:rFonts w:ascii="Times New Roman" w:eastAsia="Times New Roman" w:hAnsi="Times New Roman" w:cs="Times New Roman"/>
        </w:rPr>
        <w:t>men</w:t>
      </w:r>
      <w:r w:rsidRPr="00A12B08">
        <w:rPr>
          <w:rFonts w:ascii="Times New Roman" w:eastAsia="Times New Roman" w:hAnsi="Times New Roman" w:cs="Times New Roman"/>
          <w:spacing w:val="-1"/>
        </w:rPr>
        <w:t>e</w:t>
      </w:r>
      <w:r w:rsidRPr="00A12B08">
        <w:rPr>
          <w:rFonts w:ascii="Times New Roman" w:eastAsia="Times New Roman" w:hAnsi="Times New Roman" w:cs="Times New Roman"/>
        </w:rPr>
        <w:t>rima s</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nksi.</w:t>
      </w:r>
    </w:p>
    <w:p w14:paraId="372F97C0" w14:textId="1A7E68DF" w:rsidR="00A12B08" w:rsidRPr="00A12B08" w:rsidRDefault="00A12B08" w:rsidP="00A12B08">
      <w:pPr>
        <w:spacing w:line="480" w:lineRule="auto"/>
        <w:jc w:val="both"/>
        <w:rPr>
          <w:rFonts w:ascii="Times New Roman" w:hAnsi="Times New Roman" w:cs="Times New Roman"/>
        </w:rPr>
      </w:pPr>
      <w:r w:rsidRPr="00A12B08">
        <w:rPr>
          <w:rFonts w:ascii="Times New Roman" w:eastAsia="Times New Roman" w:hAnsi="Times New Roman" w:cs="Times New Roman"/>
        </w:rPr>
        <w:t>D</w:t>
      </w:r>
      <w:r w:rsidRPr="00A12B08">
        <w:rPr>
          <w:rFonts w:ascii="Times New Roman" w:eastAsia="Times New Roman" w:hAnsi="Times New Roman" w:cs="Times New Roman"/>
          <w:spacing w:val="-1"/>
        </w:rPr>
        <w:t>e</w:t>
      </w:r>
      <w:r w:rsidRPr="00A12B08">
        <w:rPr>
          <w:rFonts w:ascii="Times New Roman" w:eastAsia="Times New Roman" w:hAnsi="Times New Roman" w:cs="Times New Roman"/>
        </w:rPr>
        <w:t>m</w:t>
      </w:r>
      <w:r w:rsidRPr="00A12B08">
        <w:rPr>
          <w:rFonts w:ascii="Times New Roman" w:eastAsia="Times New Roman" w:hAnsi="Times New Roman" w:cs="Times New Roman"/>
          <w:spacing w:val="1"/>
        </w:rPr>
        <w:t>i</w:t>
      </w:r>
      <w:r w:rsidRPr="00A12B08">
        <w:rPr>
          <w:rFonts w:ascii="Times New Roman" w:eastAsia="Times New Roman" w:hAnsi="Times New Roman" w:cs="Times New Roman"/>
        </w:rPr>
        <w:t>kian</w:t>
      </w:r>
      <w:r w:rsidRPr="00A12B08">
        <w:rPr>
          <w:rFonts w:ascii="Times New Roman" w:eastAsia="Times New Roman" w:hAnsi="Times New Roman" w:cs="Times New Roman"/>
          <w:spacing w:val="2"/>
        </w:rPr>
        <w:t xml:space="preserve"> </w:t>
      </w:r>
      <w:r w:rsidRPr="00A12B08">
        <w:rPr>
          <w:rFonts w:ascii="Times New Roman" w:eastAsia="Times New Roman" w:hAnsi="Times New Roman" w:cs="Times New Roman"/>
        </w:rPr>
        <w:t>biodata</w:t>
      </w:r>
      <w:r w:rsidRPr="00A12B08">
        <w:rPr>
          <w:rFonts w:ascii="Times New Roman" w:eastAsia="Times New Roman" w:hAnsi="Times New Roman" w:cs="Times New Roman"/>
          <w:spacing w:val="1"/>
        </w:rPr>
        <w:t xml:space="preserve"> </w:t>
      </w:r>
      <w:r w:rsidRPr="00A12B08">
        <w:rPr>
          <w:rFonts w:ascii="Times New Roman" w:eastAsia="Times New Roman" w:hAnsi="Times New Roman" w:cs="Times New Roman"/>
        </w:rPr>
        <w:t xml:space="preserve">ini  </w:t>
      </w:r>
      <w:r w:rsidRPr="00A12B08">
        <w:rPr>
          <w:rFonts w:ascii="Times New Roman" w:eastAsia="Times New Roman" w:hAnsi="Times New Roman" w:cs="Times New Roman"/>
          <w:spacing w:val="-2"/>
        </w:rPr>
        <w:t>s</w:t>
      </w:r>
      <w:r w:rsidRPr="00A12B08">
        <w:rPr>
          <w:rFonts w:ascii="Times New Roman" w:eastAsia="Times New Roman" w:hAnsi="Times New Roman" w:cs="Times New Roman"/>
          <w:spacing w:val="1"/>
        </w:rPr>
        <w:t>a</w:t>
      </w:r>
      <w:r w:rsidRPr="00A12B08">
        <w:rPr>
          <w:rFonts w:ascii="Times New Roman" w:eastAsia="Times New Roman" w:hAnsi="Times New Roman" w:cs="Times New Roman"/>
          <w:spacing w:val="-5"/>
        </w:rPr>
        <w:t>y</w:t>
      </w:r>
      <w:r w:rsidRPr="00A12B08">
        <w:rPr>
          <w:rFonts w:ascii="Times New Roman" w:eastAsia="Times New Roman" w:hAnsi="Times New Roman" w:cs="Times New Roman"/>
        </w:rPr>
        <w:t>a</w:t>
      </w:r>
      <w:r w:rsidRPr="00A12B08">
        <w:rPr>
          <w:rFonts w:ascii="Times New Roman" w:eastAsia="Times New Roman" w:hAnsi="Times New Roman" w:cs="Times New Roman"/>
          <w:spacing w:val="1"/>
        </w:rPr>
        <w:t xml:space="preserve"> </w:t>
      </w:r>
      <w:r w:rsidRPr="00A12B08">
        <w:rPr>
          <w:rFonts w:ascii="Times New Roman" w:eastAsia="Times New Roman" w:hAnsi="Times New Roman" w:cs="Times New Roman"/>
        </w:rPr>
        <w:t>bu</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t</w:t>
      </w:r>
      <w:r w:rsidRPr="00A12B08">
        <w:rPr>
          <w:rFonts w:ascii="Times New Roman" w:eastAsia="Times New Roman" w:hAnsi="Times New Roman" w:cs="Times New Roman"/>
          <w:spacing w:val="3"/>
        </w:rPr>
        <w:t xml:space="preserve"> </w:t>
      </w:r>
      <w:r w:rsidRPr="00A12B08">
        <w:rPr>
          <w:rFonts w:ascii="Times New Roman" w:eastAsia="Times New Roman" w:hAnsi="Times New Roman" w:cs="Times New Roman"/>
        </w:rPr>
        <w:t>d</w:t>
      </w:r>
      <w:r w:rsidRPr="00A12B08">
        <w:rPr>
          <w:rFonts w:ascii="Times New Roman" w:eastAsia="Times New Roman" w:hAnsi="Times New Roman" w:cs="Times New Roman"/>
          <w:spacing w:val="-1"/>
        </w:rPr>
        <w:t>e</w:t>
      </w:r>
      <w:r w:rsidRPr="00A12B08">
        <w:rPr>
          <w:rFonts w:ascii="Times New Roman" w:eastAsia="Times New Roman" w:hAnsi="Times New Roman" w:cs="Times New Roman"/>
          <w:spacing w:val="2"/>
        </w:rPr>
        <w:t>n</w:t>
      </w:r>
      <w:r w:rsidRPr="00A12B08">
        <w:rPr>
          <w:rFonts w:ascii="Times New Roman" w:eastAsia="Times New Roman" w:hAnsi="Times New Roman" w:cs="Times New Roman"/>
          <w:spacing w:val="-2"/>
        </w:rPr>
        <w:t>g</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n</w:t>
      </w:r>
      <w:r w:rsidRPr="00A12B08">
        <w:rPr>
          <w:rFonts w:ascii="Times New Roman" w:eastAsia="Times New Roman" w:hAnsi="Times New Roman" w:cs="Times New Roman"/>
          <w:spacing w:val="2"/>
        </w:rPr>
        <w:t xml:space="preserve"> </w:t>
      </w:r>
      <w:r w:rsidRPr="00A12B08">
        <w:rPr>
          <w:rFonts w:ascii="Times New Roman" w:eastAsia="Times New Roman" w:hAnsi="Times New Roman" w:cs="Times New Roman"/>
        </w:rPr>
        <w:t>s</w:t>
      </w:r>
      <w:r w:rsidRPr="00A12B08">
        <w:rPr>
          <w:rFonts w:ascii="Times New Roman" w:eastAsia="Times New Roman" w:hAnsi="Times New Roman" w:cs="Times New Roman"/>
          <w:spacing w:val="-1"/>
        </w:rPr>
        <w:t>e</w:t>
      </w:r>
      <w:r w:rsidRPr="00A12B08">
        <w:rPr>
          <w:rFonts w:ascii="Times New Roman" w:eastAsia="Times New Roman" w:hAnsi="Times New Roman" w:cs="Times New Roman"/>
        </w:rPr>
        <w:t>b</w:t>
      </w:r>
      <w:r w:rsidRPr="00A12B08">
        <w:rPr>
          <w:rFonts w:ascii="Times New Roman" w:eastAsia="Times New Roman" w:hAnsi="Times New Roman" w:cs="Times New Roman"/>
          <w:spacing w:val="-1"/>
        </w:rPr>
        <w:t>e</w:t>
      </w:r>
      <w:r w:rsidRPr="00A12B08">
        <w:rPr>
          <w:rFonts w:ascii="Times New Roman" w:eastAsia="Times New Roman" w:hAnsi="Times New Roman" w:cs="Times New Roman"/>
          <w:spacing w:val="2"/>
        </w:rPr>
        <w:t>n</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r</w:t>
      </w:r>
      <w:r w:rsidRPr="00A12B08">
        <w:rPr>
          <w:rFonts w:ascii="Times New Roman" w:eastAsia="Times New Roman" w:hAnsi="Times New Roman" w:cs="Times New Roman"/>
          <w:spacing w:val="4"/>
        </w:rPr>
        <w:t>n</w:t>
      </w:r>
      <w:r w:rsidRPr="00A12B08">
        <w:rPr>
          <w:rFonts w:ascii="Times New Roman" w:eastAsia="Times New Roman" w:hAnsi="Times New Roman" w:cs="Times New Roman"/>
          <w:spacing w:val="-5"/>
        </w:rPr>
        <w:t>y</w:t>
      </w:r>
      <w:r w:rsidRPr="00A12B08">
        <w:rPr>
          <w:rFonts w:ascii="Times New Roman" w:eastAsia="Times New Roman" w:hAnsi="Times New Roman" w:cs="Times New Roman"/>
        </w:rPr>
        <w:t>a</w:t>
      </w:r>
      <w:r w:rsidRPr="00A12B08">
        <w:rPr>
          <w:rFonts w:ascii="Times New Roman" w:eastAsia="Times New Roman" w:hAnsi="Times New Roman" w:cs="Times New Roman"/>
          <w:spacing w:val="1"/>
        </w:rPr>
        <w:t xml:space="preserve"> </w:t>
      </w:r>
      <w:r w:rsidRPr="00A12B08">
        <w:rPr>
          <w:rFonts w:ascii="Times New Roman" w:eastAsia="Times New Roman" w:hAnsi="Times New Roman" w:cs="Times New Roman"/>
        </w:rPr>
        <w:t>untuk</w:t>
      </w:r>
      <w:r w:rsidRPr="00A12B08">
        <w:rPr>
          <w:rFonts w:ascii="Times New Roman" w:eastAsia="Times New Roman" w:hAnsi="Times New Roman" w:cs="Times New Roman"/>
          <w:spacing w:val="3"/>
        </w:rPr>
        <w:t xml:space="preserve"> </w:t>
      </w:r>
      <w:r w:rsidRPr="00A12B08">
        <w:rPr>
          <w:rFonts w:ascii="Times New Roman" w:eastAsia="Times New Roman" w:hAnsi="Times New Roman" w:cs="Times New Roman"/>
        </w:rPr>
        <w:t>mem</w:t>
      </w:r>
      <w:r w:rsidRPr="00A12B08">
        <w:rPr>
          <w:rFonts w:ascii="Times New Roman" w:eastAsia="Times New Roman" w:hAnsi="Times New Roman" w:cs="Times New Roman"/>
          <w:spacing w:val="-1"/>
        </w:rPr>
        <w:t>e</w:t>
      </w:r>
      <w:r w:rsidRPr="00A12B08">
        <w:rPr>
          <w:rFonts w:ascii="Times New Roman" w:eastAsia="Times New Roman" w:hAnsi="Times New Roman" w:cs="Times New Roman"/>
        </w:rPr>
        <w:t xml:space="preserve">nuhi </w:t>
      </w:r>
      <w:r w:rsidRPr="00A12B08">
        <w:rPr>
          <w:rFonts w:ascii="Times New Roman" w:eastAsia="Times New Roman" w:hAnsi="Times New Roman" w:cs="Times New Roman"/>
          <w:spacing w:val="3"/>
        </w:rPr>
        <w:t xml:space="preserve"> </w:t>
      </w:r>
      <w:r w:rsidRPr="00A12B08">
        <w:rPr>
          <w:rFonts w:ascii="Times New Roman" w:eastAsia="Times New Roman" w:hAnsi="Times New Roman" w:cs="Times New Roman"/>
        </w:rPr>
        <w:t>s</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lah s</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tu p</w:t>
      </w:r>
      <w:r w:rsidRPr="00A12B08">
        <w:rPr>
          <w:rFonts w:ascii="Times New Roman" w:eastAsia="Times New Roman" w:hAnsi="Times New Roman" w:cs="Times New Roman"/>
          <w:spacing w:val="-1"/>
        </w:rPr>
        <w:t>e</w:t>
      </w:r>
      <w:r w:rsidRPr="00A12B08">
        <w:rPr>
          <w:rFonts w:ascii="Times New Roman" w:eastAsia="Times New Roman" w:hAnsi="Times New Roman" w:cs="Times New Roman"/>
        </w:rPr>
        <w:t>r</w:t>
      </w:r>
      <w:r w:rsidRPr="00A12B08">
        <w:rPr>
          <w:rFonts w:ascii="Times New Roman" w:eastAsia="Times New Roman" w:hAnsi="Times New Roman" w:cs="Times New Roman"/>
          <w:spacing w:val="4"/>
        </w:rPr>
        <w:t>s</w:t>
      </w:r>
      <w:r w:rsidRPr="00A12B08">
        <w:rPr>
          <w:rFonts w:ascii="Times New Roman" w:eastAsia="Times New Roman" w:hAnsi="Times New Roman" w:cs="Times New Roman"/>
          <w:spacing w:val="-5"/>
        </w:rPr>
        <w:t>y</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r</w:t>
      </w:r>
      <w:r w:rsidRPr="00A12B08">
        <w:rPr>
          <w:rFonts w:ascii="Times New Roman" w:eastAsia="Times New Roman" w:hAnsi="Times New Roman" w:cs="Times New Roman"/>
          <w:spacing w:val="-2"/>
        </w:rPr>
        <w:t>a</w:t>
      </w:r>
      <w:r w:rsidRPr="00A12B08">
        <w:rPr>
          <w:rFonts w:ascii="Times New Roman" w:eastAsia="Times New Roman" w:hAnsi="Times New Roman" w:cs="Times New Roman"/>
        </w:rPr>
        <w:t xml:space="preserve">tan </w:t>
      </w:r>
      <w:r w:rsidRPr="00A12B08">
        <w:rPr>
          <w:rFonts w:ascii="Times New Roman" w:eastAsia="Times New Roman" w:hAnsi="Times New Roman" w:cs="Times New Roman"/>
          <w:spacing w:val="2"/>
        </w:rPr>
        <w:t>d</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lam</w:t>
      </w:r>
      <w:r w:rsidRPr="00A12B08">
        <w:rPr>
          <w:rFonts w:ascii="Times New Roman" w:eastAsia="Times New Roman" w:hAnsi="Times New Roman" w:cs="Times New Roman"/>
          <w:spacing w:val="3"/>
        </w:rPr>
        <w:t xml:space="preserve"> </w:t>
      </w:r>
      <w:r w:rsidRPr="00A12B08">
        <w:rPr>
          <w:rFonts w:ascii="Times New Roman" w:eastAsia="Times New Roman" w:hAnsi="Times New Roman" w:cs="Times New Roman"/>
          <w:spacing w:val="2"/>
        </w:rPr>
        <w:t>p</w:t>
      </w:r>
      <w:r w:rsidRPr="00A12B08">
        <w:rPr>
          <w:rFonts w:ascii="Times New Roman" w:eastAsia="Times New Roman" w:hAnsi="Times New Roman" w:cs="Times New Roman"/>
          <w:spacing w:val="-1"/>
        </w:rPr>
        <w:t>e</w:t>
      </w:r>
      <w:r w:rsidRPr="00A12B08">
        <w:rPr>
          <w:rFonts w:ascii="Times New Roman" w:eastAsia="Times New Roman" w:hAnsi="Times New Roman" w:cs="Times New Roman"/>
        </w:rPr>
        <w:t>ng</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 xml:space="preserve">juan </w:t>
      </w:r>
      <w:r w:rsidRPr="00A12B08">
        <w:rPr>
          <w:rFonts w:ascii="Times New Roman" w:eastAsia="Times New Roman" w:hAnsi="Times New Roman" w:cs="Times New Roman"/>
          <w:lang w:val="id-ID"/>
        </w:rPr>
        <w:t xml:space="preserve">DIPA Kopertis V </w:t>
      </w:r>
      <w:r w:rsidRPr="00A12B08">
        <w:rPr>
          <w:rFonts w:ascii="Times New Roman" w:eastAsia="Times New Roman" w:hAnsi="Times New Roman" w:cs="Times New Roman"/>
        </w:rPr>
        <w:t>T</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hun Angg</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r</w:t>
      </w:r>
      <w:r w:rsidRPr="00A12B08">
        <w:rPr>
          <w:rFonts w:ascii="Times New Roman" w:eastAsia="Times New Roman" w:hAnsi="Times New Roman" w:cs="Times New Roman"/>
          <w:spacing w:val="-2"/>
        </w:rPr>
        <w:t>a</w:t>
      </w:r>
      <w:r w:rsidRPr="00A12B08">
        <w:rPr>
          <w:rFonts w:ascii="Times New Roman" w:eastAsia="Times New Roman" w:hAnsi="Times New Roman" w:cs="Times New Roman"/>
        </w:rPr>
        <w:t>n 2017.</w:t>
      </w:r>
    </w:p>
    <w:p w14:paraId="37DD7B0A" w14:textId="77777777" w:rsidR="00A12B08" w:rsidRPr="00A12B08" w:rsidRDefault="00A12B08" w:rsidP="00A12B08">
      <w:pPr>
        <w:spacing w:line="480" w:lineRule="auto"/>
        <w:jc w:val="right"/>
        <w:rPr>
          <w:rFonts w:ascii="Times New Roman" w:hAnsi="Times New Roman" w:cs="Times New Roman"/>
        </w:rPr>
      </w:pPr>
      <w:r w:rsidRPr="00A12B08">
        <w:rPr>
          <w:rFonts w:ascii="Times New Roman" w:eastAsia="Times New Roman" w:hAnsi="Times New Roman" w:cs="Times New Roman"/>
        </w:rPr>
        <w:t>Yo</w:t>
      </w:r>
      <w:r w:rsidRPr="00A12B08">
        <w:rPr>
          <w:rFonts w:ascii="Times New Roman" w:eastAsia="Times New Roman" w:hAnsi="Times New Roman" w:cs="Times New Roman"/>
          <w:spacing w:val="2"/>
        </w:rPr>
        <w:t>g</w:t>
      </w:r>
      <w:r w:rsidRPr="00A12B08">
        <w:rPr>
          <w:rFonts w:ascii="Times New Roman" w:eastAsia="Times New Roman" w:hAnsi="Times New Roman" w:cs="Times New Roman"/>
          <w:spacing w:val="-5"/>
        </w:rPr>
        <w:t>y</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k</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r</w:t>
      </w:r>
      <w:r w:rsidRPr="00A12B08">
        <w:rPr>
          <w:rFonts w:ascii="Times New Roman" w:eastAsia="Times New Roman" w:hAnsi="Times New Roman" w:cs="Times New Roman"/>
          <w:spacing w:val="2"/>
        </w:rPr>
        <w:t>t</w:t>
      </w:r>
      <w:r w:rsidRPr="00A12B08">
        <w:rPr>
          <w:rFonts w:ascii="Times New Roman" w:eastAsia="Times New Roman" w:hAnsi="Times New Roman" w:cs="Times New Roman"/>
          <w:spacing w:val="-1"/>
        </w:rPr>
        <w:t>a</w:t>
      </w:r>
      <w:r w:rsidRPr="00A12B08">
        <w:rPr>
          <w:rFonts w:ascii="Times New Roman" w:eastAsia="Times New Roman" w:hAnsi="Times New Roman" w:cs="Times New Roman"/>
        </w:rPr>
        <w:t>,</w:t>
      </w:r>
      <w:r w:rsidRPr="00A12B08">
        <w:rPr>
          <w:rFonts w:ascii="Times New Roman" w:eastAsia="Times New Roman" w:hAnsi="Times New Roman" w:cs="Times New Roman"/>
          <w:spacing w:val="1"/>
        </w:rPr>
        <w:t xml:space="preserve"> </w:t>
      </w:r>
      <w:r w:rsidRPr="00A12B08">
        <w:rPr>
          <w:rFonts w:ascii="Times New Roman" w:eastAsia="Times New Roman" w:hAnsi="Times New Roman" w:cs="Times New Roman"/>
          <w:lang w:val="id-ID"/>
        </w:rPr>
        <w:t>15 Maret</w:t>
      </w:r>
      <w:r w:rsidRPr="00A12B08">
        <w:rPr>
          <w:rFonts w:ascii="Times New Roman" w:eastAsia="Times New Roman" w:hAnsi="Times New Roman" w:cs="Times New Roman"/>
        </w:rPr>
        <w:t xml:space="preserve"> 2017</w:t>
      </w:r>
    </w:p>
    <w:p w14:paraId="46C603C0" w14:textId="77777777" w:rsidR="00A12B08" w:rsidRPr="00A12B08" w:rsidRDefault="00A12B08" w:rsidP="00A12B08">
      <w:pPr>
        <w:spacing w:line="480" w:lineRule="auto"/>
        <w:jc w:val="right"/>
        <w:rPr>
          <w:rFonts w:ascii="Times New Roman" w:hAnsi="Times New Roman" w:cs="Times New Roman"/>
        </w:rPr>
      </w:pPr>
      <w:r w:rsidRPr="00A12B08">
        <w:rPr>
          <w:rFonts w:ascii="Times New Roman" w:eastAsia="Times New Roman" w:hAnsi="Times New Roman" w:cs="Times New Roman"/>
          <w:spacing w:val="1"/>
        </w:rPr>
        <w:t>P</w:t>
      </w:r>
      <w:r w:rsidRPr="00A12B08">
        <w:rPr>
          <w:rFonts w:ascii="Times New Roman" w:eastAsia="Times New Roman" w:hAnsi="Times New Roman" w:cs="Times New Roman"/>
          <w:spacing w:val="-1"/>
        </w:rPr>
        <w:t>e</w:t>
      </w:r>
      <w:r w:rsidRPr="00A12B08">
        <w:rPr>
          <w:rFonts w:ascii="Times New Roman" w:eastAsia="Times New Roman" w:hAnsi="Times New Roman" w:cs="Times New Roman"/>
        </w:rPr>
        <w:t>n</w:t>
      </w:r>
      <w:r w:rsidRPr="00A12B08">
        <w:rPr>
          <w:rFonts w:ascii="Times New Roman" w:eastAsia="Times New Roman" w:hAnsi="Times New Roman" w:cs="Times New Roman"/>
          <w:spacing w:val="-2"/>
        </w:rPr>
        <w:t>g</w:t>
      </w:r>
      <w:r w:rsidRPr="00A12B08">
        <w:rPr>
          <w:rFonts w:ascii="Times New Roman" w:eastAsia="Times New Roman" w:hAnsi="Times New Roman" w:cs="Times New Roman"/>
        </w:rPr>
        <w:t>usul,</w:t>
      </w:r>
    </w:p>
    <w:p w14:paraId="278579C5" w14:textId="77777777" w:rsidR="00A12B08" w:rsidRPr="00A12B08" w:rsidRDefault="00A12B08" w:rsidP="008B0A8F">
      <w:pPr>
        <w:spacing w:line="480" w:lineRule="auto"/>
        <w:rPr>
          <w:rFonts w:ascii="Times New Roman" w:hAnsi="Times New Roman" w:cs="Times New Roman"/>
        </w:rPr>
      </w:pPr>
    </w:p>
    <w:p w14:paraId="469D3130" w14:textId="77777777" w:rsidR="00A12B08" w:rsidRPr="00A12B08" w:rsidRDefault="00A12B08" w:rsidP="00A12B08">
      <w:pPr>
        <w:spacing w:line="480" w:lineRule="auto"/>
        <w:jc w:val="right"/>
        <w:rPr>
          <w:rFonts w:ascii="Times New Roman" w:hAnsi="Times New Roman" w:cs="Times New Roman"/>
        </w:rPr>
        <w:sectPr w:rsidR="00A12B08" w:rsidRPr="00A12B08" w:rsidSect="008B0A8F">
          <w:footerReference w:type="default" r:id="rId20"/>
          <w:type w:val="nextColumn"/>
          <w:pgSz w:w="11907" w:h="16839" w:code="9"/>
          <w:pgMar w:top="2268" w:right="1701" w:bottom="2268" w:left="1701" w:header="0" w:footer="1002" w:gutter="0"/>
          <w:cols w:space="720"/>
        </w:sectPr>
      </w:pPr>
      <w:r w:rsidRPr="00A12B08">
        <w:rPr>
          <w:rFonts w:ascii="Times New Roman" w:eastAsia="Times New Roman" w:hAnsi="Times New Roman" w:cs="Times New Roman"/>
        </w:rPr>
        <w:t>Lindung Siswanto, S.Kom, M.Eng</w:t>
      </w:r>
    </w:p>
    <w:p w14:paraId="31D54ABD" w14:textId="182EAEEF" w:rsidR="008B0A8F" w:rsidRPr="008B0A8F" w:rsidRDefault="008B0A8F" w:rsidP="008B0A8F">
      <w:pPr>
        <w:spacing w:line="480" w:lineRule="auto"/>
        <w:jc w:val="both"/>
        <w:rPr>
          <w:rFonts w:ascii="Times New Roman" w:hAnsi="Times New Roman" w:cs="Times New Roman"/>
        </w:rPr>
      </w:pPr>
      <w:bookmarkStart w:id="96" w:name="_Toc477130817"/>
      <w:bookmarkStart w:id="97" w:name="_Toc477131446"/>
      <w:r w:rsidRPr="008B0A8F">
        <w:rPr>
          <w:rFonts w:ascii="Times New Roman" w:hAnsi="Times New Roman" w:cs="Times New Roman"/>
        </w:rPr>
        <w:lastRenderedPageBreak/>
        <w:t xml:space="preserve">Lampiran 4. </w:t>
      </w:r>
      <w:r w:rsidRPr="008B0A8F">
        <w:rPr>
          <w:rFonts w:ascii="Times New Roman" w:hAnsi="Times New Roman" w:cs="Times New Roman"/>
          <w:spacing w:val="1"/>
        </w:rPr>
        <w:t>S</w:t>
      </w:r>
      <w:r w:rsidRPr="008B0A8F">
        <w:rPr>
          <w:rFonts w:ascii="Times New Roman" w:hAnsi="Times New Roman" w:cs="Times New Roman"/>
        </w:rPr>
        <w:t>u</w:t>
      </w:r>
      <w:r w:rsidRPr="008B0A8F">
        <w:rPr>
          <w:rFonts w:ascii="Times New Roman" w:hAnsi="Times New Roman" w:cs="Times New Roman"/>
          <w:spacing w:val="-1"/>
        </w:rPr>
        <w:t>ra</w:t>
      </w:r>
      <w:r w:rsidRPr="008B0A8F">
        <w:rPr>
          <w:rFonts w:ascii="Times New Roman" w:hAnsi="Times New Roman" w:cs="Times New Roman"/>
        </w:rPr>
        <w:t xml:space="preserve">t </w:t>
      </w:r>
      <w:r w:rsidRPr="008B0A8F">
        <w:rPr>
          <w:rFonts w:ascii="Times New Roman" w:hAnsi="Times New Roman" w:cs="Times New Roman"/>
          <w:spacing w:val="1"/>
        </w:rPr>
        <w:t>P</w:t>
      </w:r>
      <w:r w:rsidRPr="008B0A8F">
        <w:rPr>
          <w:rFonts w:ascii="Times New Roman" w:hAnsi="Times New Roman" w:cs="Times New Roman"/>
          <w:spacing w:val="-1"/>
        </w:rPr>
        <w:t>e</w:t>
      </w:r>
      <w:r w:rsidRPr="008B0A8F">
        <w:rPr>
          <w:rFonts w:ascii="Times New Roman" w:hAnsi="Times New Roman" w:cs="Times New Roman"/>
        </w:rPr>
        <w:t>r</w:t>
      </w:r>
      <w:r w:rsidRPr="008B0A8F">
        <w:rPr>
          <w:rFonts w:ascii="Times New Roman" w:hAnsi="Times New Roman" w:cs="Times New Roman"/>
          <w:spacing w:val="4"/>
        </w:rPr>
        <w:t>n</w:t>
      </w:r>
      <w:r w:rsidRPr="008B0A8F">
        <w:rPr>
          <w:rFonts w:ascii="Times New Roman" w:hAnsi="Times New Roman" w:cs="Times New Roman"/>
          <w:spacing w:val="-2"/>
        </w:rPr>
        <w:t>y</w:t>
      </w:r>
      <w:r w:rsidRPr="008B0A8F">
        <w:rPr>
          <w:rFonts w:ascii="Times New Roman" w:hAnsi="Times New Roman" w:cs="Times New Roman"/>
          <w:spacing w:val="-1"/>
        </w:rPr>
        <w:t>a</w:t>
      </w:r>
      <w:r w:rsidRPr="008B0A8F">
        <w:rPr>
          <w:rFonts w:ascii="Times New Roman" w:hAnsi="Times New Roman" w:cs="Times New Roman"/>
        </w:rPr>
        <w:t>ta</w:t>
      </w:r>
      <w:r w:rsidRPr="008B0A8F">
        <w:rPr>
          <w:rFonts w:ascii="Times New Roman" w:hAnsi="Times New Roman" w:cs="Times New Roman"/>
          <w:spacing w:val="-1"/>
        </w:rPr>
        <w:t>a</w:t>
      </w:r>
      <w:r w:rsidRPr="008B0A8F">
        <w:rPr>
          <w:rFonts w:ascii="Times New Roman" w:hAnsi="Times New Roman" w:cs="Times New Roman"/>
        </w:rPr>
        <w:t>n</w:t>
      </w:r>
      <w:bookmarkEnd w:id="96"/>
      <w:bookmarkEnd w:id="97"/>
    </w:p>
    <w:p w14:paraId="62DBA000" w14:textId="51F9C4B7" w:rsidR="008B0A8F" w:rsidRPr="008B0A8F" w:rsidRDefault="008B0A8F" w:rsidP="008B0A8F">
      <w:pPr>
        <w:spacing w:line="480" w:lineRule="auto"/>
        <w:jc w:val="both"/>
        <w:rPr>
          <w:rFonts w:ascii="Times New Roman" w:hAnsi="Times New Roman" w:cs="Times New Roman"/>
        </w:rPr>
      </w:pPr>
      <w:r w:rsidRPr="008B0A8F">
        <w:rPr>
          <w:rFonts w:ascii="Times New Roman" w:hAnsi="Times New Roman" w:cs="Times New Roman"/>
        </w:rPr>
        <w:t>SURAT PERNYATAAN PENELITI</w:t>
      </w:r>
    </w:p>
    <w:p w14:paraId="1E95FFB0" w14:textId="77777777" w:rsidR="008B0A8F" w:rsidRPr="008B0A8F" w:rsidRDefault="008B0A8F" w:rsidP="008B0A8F">
      <w:pPr>
        <w:spacing w:line="480" w:lineRule="auto"/>
        <w:jc w:val="both"/>
        <w:rPr>
          <w:rFonts w:ascii="Times New Roman" w:hAnsi="Times New Roman" w:cs="Times New Roman"/>
        </w:rPr>
      </w:pPr>
      <w:r w:rsidRPr="008B0A8F">
        <w:rPr>
          <w:rFonts w:ascii="Times New Roman" w:hAnsi="Times New Roman" w:cs="Times New Roman"/>
        </w:rPr>
        <w:t>Yang bertanda tangan di bawah ini :</w:t>
      </w:r>
    </w:p>
    <w:p w14:paraId="7B7EB4B0" w14:textId="77777777" w:rsidR="008B0A8F" w:rsidRPr="008B0A8F" w:rsidRDefault="008B0A8F" w:rsidP="008B0A8F">
      <w:pPr>
        <w:spacing w:line="480" w:lineRule="auto"/>
        <w:jc w:val="both"/>
        <w:rPr>
          <w:rFonts w:ascii="Times New Roman" w:hAnsi="Times New Roman" w:cs="Times New Roman"/>
        </w:rPr>
      </w:pPr>
      <w:r w:rsidRPr="008B0A8F">
        <w:rPr>
          <w:rFonts w:ascii="Times New Roman" w:hAnsi="Times New Roman" w:cs="Times New Roman"/>
        </w:rPr>
        <w:t xml:space="preserve">Nama </w:t>
      </w:r>
      <w:r w:rsidRPr="008B0A8F">
        <w:rPr>
          <w:rFonts w:ascii="Times New Roman" w:hAnsi="Times New Roman" w:cs="Times New Roman"/>
        </w:rPr>
        <w:tab/>
      </w:r>
      <w:r w:rsidRPr="008B0A8F">
        <w:rPr>
          <w:rFonts w:ascii="Times New Roman" w:hAnsi="Times New Roman" w:cs="Times New Roman"/>
        </w:rPr>
        <w:tab/>
      </w:r>
      <w:r w:rsidRPr="008B0A8F">
        <w:rPr>
          <w:rFonts w:ascii="Times New Roman" w:hAnsi="Times New Roman" w:cs="Times New Roman"/>
        </w:rPr>
        <w:tab/>
        <w:t>: Lindung Siswanto, S.Kom., M.Eng</w:t>
      </w:r>
    </w:p>
    <w:p w14:paraId="46E6B527" w14:textId="77777777" w:rsidR="008B0A8F" w:rsidRPr="008B0A8F" w:rsidRDefault="008B0A8F" w:rsidP="008B0A8F">
      <w:pPr>
        <w:spacing w:line="480" w:lineRule="auto"/>
        <w:jc w:val="both"/>
        <w:rPr>
          <w:rFonts w:ascii="Times New Roman" w:hAnsi="Times New Roman" w:cs="Times New Roman"/>
        </w:rPr>
      </w:pPr>
      <w:r w:rsidRPr="008B0A8F">
        <w:rPr>
          <w:rFonts w:ascii="Times New Roman" w:hAnsi="Times New Roman" w:cs="Times New Roman"/>
        </w:rPr>
        <w:t>NIK</w:t>
      </w:r>
      <w:r w:rsidRPr="008B0A8F">
        <w:rPr>
          <w:rFonts w:ascii="Times New Roman" w:hAnsi="Times New Roman" w:cs="Times New Roman"/>
        </w:rPr>
        <w:tab/>
      </w:r>
      <w:r w:rsidRPr="008B0A8F">
        <w:rPr>
          <w:rFonts w:ascii="Times New Roman" w:hAnsi="Times New Roman" w:cs="Times New Roman"/>
        </w:rPr>
        <w:tab/>
      </w:r>
      <w:r w:rsidRPr="008B0A8F">
        <w:rPr>
          <w:rFonts w:ascii="Times New Roman" w:hAnsi="Times New Roman" w:cs="Times New Roman"/>
        </w:rPr>
        <w:tab/>
        <w:t xml:space="preserve">: </w:t>
      </w:r>
      <w:r w:rsidRPr="008B0A8F">
        <w:rPr>
          <w:rFonts w:ascii="Times New Roman" w:eastAsia="Times New Roman" w:hAnsi="Times New Roman" w:cs="Times New Roman"/>
          <w:color w:val="000000"/>
        </w:rPr>
        <w:t>460105006</w:t>
      </w:r>
    </w:p>
    <w:p w14:paraId="1BC084B1" w14:textId="77777777" w:rsidR="008B0A8F" w:rsidRPr="008B0A8F" w:rsidRDefault="008B0A8F" w:rsidP="008B0A8F">
      <w:pPr>
        <w:spacing w:line="480" w:lineRule="auto"/>
        <w:jc w:val="both"/>
        <w:rPr>
          <w:rFonts w:ascii="Times New Roman" w:hAnsi="Times New Roman" w:cs="Times New Roman"/>
        </w:rPr>
      </w:pPr>
      <w:r w:rsidRPr="008B0A8F">
        <w:rPr>
          <w:rFonts w:ascii="Times New Roman" w:hAnsi="Times New Roman" w:cs="Times New Roman"/>
        </w:rPr>
        <w:t>Pangkat/Golongan</w:t>
      </w:r>
      <w:r w:rsidRPr="008B0A8F">
        <w:rPr>
          <w:rFonts w:ascii="Times New Roman" w:hAnsi="Times New Roman" w:cs="Times New Roman"/>
        </w:rPr>
        <w:tab/>
        <w:t>: IIIb</w:t>
      </w:r>
    </w:p>
    <w:p w14:paraId="363EF1A4" w14:textId="75FC7BAA" w:rsidR="008B0A8F" w:rsidRPr="008B0A8F" w:rsidRDefault="008B0A8F" w:rsidP="008B0A8F">
      <w:pPr>
        <w:spacing w:line="480" w:lineRule="auto"/>
        <w:jc w:val="both"/>
        <w:rPr>
          <w:rFonts w:ascii="Times New Roman" w:hAnsi="Times New Roman" w:cs="Times New Roman"/>
        </w:rPr>
      </w:pPr>
      <w:r w:rsidRPr="008B0A8F">
        <w:rPr>
          <w:rFonts w:ascii="Times New Roman" w:hAnsi="Times New Roman" w:cs="Times New Roman"/>
        </w:rPr>
        <w:t>Jabatan fungsional</w:t>
      </w:r>
      <w:r w:rsidRPr="008B0A8F">
        <w:rPr>
          <w:rFonts w:ascii="Times New Roman" w:hAnsi="Times New Roman" w:cs="Times New Roman"/>
        </w:rPr>
        <w:tab/>
        <w:t>: Tenaga Pengajar</w:t>
      </w:r>
    </w:p>
    <w:p w14:paraId="643E8C69" w14:textId="72212B21" w:rsidR="008B0A8F" w:rsidRPr="008B0A8F" w:rsidRDefault="008B0A8F" w:rsidP="008B0A8F">
      <w:pPr>
        <w:spacing w:line="480" w:lineRule="auto"/>
        <w:jc w:val="both"/>
        <w:rPr>
          <w:rFonts w:ascii="Times New Roman" w:hAnsi="Times New Roman" w:cs="Times New Roman"/>
        </w:rPr>
      </w:pPr>
      <w:r w:rsidRPr="008B0A8F">
        <w:rPr>
          <w:rFonts w:ascii="Times New Roman" w:hAnsi="Times New Roman" w:cs="Times New Roman"/>
        </w:rPr>
        <w:t>Dengan ini menyatakan bahwa proposal penelitian saya dengan judul :</w:t>
      </w:r>
    </w:p>
    <w:p w14:paraId="0E3B07E5" w14:textId="7D809349" w:rsidR="008B0A8F" w:rsidRPr="008B0A8F" w:rsidRDefault="008B0A8F" w:rsidP="008B0A8F">
      <w:pPr>
        <w:spacing w:line="480" w:lineRule="auto"/>
        <w:jc w:val="both"/>
        <w:rPr>
          <w:rFonts w:ascii="Times New Roman" w:hAnsi="Times New Roman" w:cs="Times New Roman"/>
        </w:rPr>
      </w:pPr>
      <w:r w:rsidRPr="008B0A8F">
        <w:rPr>
          <w:rFonts w:ascii="Times New Roman" w:hAnsi="Times New Roman" w:cs="Times New Roman"/>
        </w:rPr>
        <w:t>Sistem Informasi Pemesanan Ruang (Studi Kasus: Universitas Respati Yogyakarta)</w:t>
      </w:r>
    </w:p>
    <w:p w14:paraId="7272A0F8" w14:textId="692A14AC" w:rsidR="008B0A8F" w:rsidRPr="008B0A8F" w:rsidRDefault="008B0A8F" w:rsidP="008B0A8F">
      <w:pPr>
        <w:spacing w:line="480" w:lineRule="auto"/>
        <w:jc w:val="both"/>
        <w:rPr>
          <w:rFonts w:ascii="Times New Roman" w:hAnsi="Times New Roman" w:cs="Times New Roman"/>
        </w:rPr>
      </w:pPr>
      <w:r w:rsidRPr="008B0A8F">
        <w:rPr>
          <w:rFonts w:ascii="Times New Roman" w:hAnsi="Times New Roman" w:cs="Times New Roman"/>
        </w:rPr>
        <w:t xml:space="preserve">Yang diusulkan dalam </w:t>
      </w:r>
      <w:r w:rsidRPr="008B0A8F">
        <w:rPr>
          <w:rFonts w:ascii="Times New Roman" w:hAnsi="Times New Roman" w:cs="Times New Roman"/>
          <w:lang w:val="id-ID"/>
        </w:rPr>
        <w:t>Pengajuan Bantuan Dana Penelitian dan Pengabdian (DIPA) Kopertis V</w:t>
      </w:r>
      <w:r w:rsidRPr="008B0A8F">
        <w:rPr>
          <w:rFonts w:ascii="Times New Roman" w:hAnsi="Times New Roman" w:cs="Times New Roman"/>
        </w:rPr>
        <w:t xml:space="preserve"> untuk tahun anggaran 2017 bersifat original dan belum pernah dibiayai oleh lembaga/sumber dana lain.</w:t>
      </w:r>
      <w:r>
        <w:rPr>
          <w:rFonts w:ascii="Times New Roman" w:hAnsi="Times New Roman" w:cs="Times New Roman"/>
        </w:rPr>
        <w:t xml:space="preserve"> </w:t>
      </w:r>
      <w:r w:rsidRPr="008B0A8F">
        <w:rPr>
          <w:rFonts w:ascii="Times New Roman" w:hAnsi="Times New Roman" w:cs="Times New Roman"/>
        </w:rPr>
        <w:t xml:space="preserve">Bilamana dikemudian hari ditemukan tidaksesuaian dengan pernyataan ini, maka saya bersedia dituntut dan diproses sesuai dengan peraturan yang berlaku dan mengembalikan seluruh biaya penelitian yang sudah diterima </w:t>
      </w:r>
      <w:r w:rsidRPr="008B0A8F">
        <w:rPr>
          <w:rFonts w:ascii="Times New Roman" w:hAnsi="Times New Roman" w:cs="Times New Roman"/>
          <w:lang w:val="id-ID"/>
        </w:rPr>
        <w:t xml:space="preserve">ke </w:t>
      </w:r>
      <w:r w:rsidRPr="008B0A8F">
        <w:rPr>
          <w:rFonts w:ascii="Times New Roman" w:hAnsi="Times New Roman" w:cs="Times New Roman"/>
        </w:rPr>
        <w:t xml:space="preserve">kas </w:t>
      </w:r>
      <w:r w:rsidRPr="008B0A8F">
        <w:rPr>
          <w:rFonts w:ascii="Times New Roman" w:hAnsi="Times New Roman" w:cs="Times New Roman"/>
          <w:lang w:val="id-ID"/>
        </w:rPr>
        <w:t>negara</w:t>
      </w:r>
      <w:r w:rsidRPr="008B0A8F">
        <w:rPr>
          <w:rFonts w:ascii="Times New Roman" w:hAnsi="Times New Roman" w:cs="Times New Roman"/>
        </w:rPr>
        <w:t>.</w:t>
      </w:r>
    </w:p>
    <w:p w14:paraId="46436A42" w14:textId="489F52ED" w:rsidR="008B0A8F" w:rsidRPr="008B0A8F" w:rsidRDefault="008B0A8F" w:rsidP="008B0A8F">
      <w:pPr>
        <w:spacing w:line="480" w:lineRule="auto"/>
        <w:jc w:val="both"/>
        <w:rPr>
          <w:rFonts w:ascii="Times New Roman" w:hAnsi="Times New Roman" w:cs="Times New Roman"/>
        </w:rPr>
      </w:pPr>
      <w:r w:rsidRPr="008B0A8F">
        <w:rPr>
          <w:rFonts w:ascii="Times New Roman" w:hAnsi="Times New Roman" w:cs="Times New Roman"/>
        </w:rPr>
        <w:t>Demikian surat pernyataan ini dibuat dengan sesungguhnya dan dengan sebenar-benarnya.</w:t>
      </w:r>
    </w:p>
    <w:p w14:paraId="23502F42" w14:textId="77777777" w:rsidR="008B0A8F" w:rsidRPr="008B0A8F" w:rsidRDefault="008B0A8F" w:rsidP="008B0A8F">
      <w:pPr>
        <w:spacing w:line="480" w:lineRule="auto"/>
        <w:jc w:val="both"/>
        <w:rPr>
          <w:rFonts w:ascii="Times New Roman" w:hAnsi="Times New Roman" w:cs="Times New Roman"/>
        </w:rPr>
      </w:pPr>
      <w:r w:rsidRPr="008B0A8F">
        <w:rPr>
          <w:rFonts w:ascii="Times New Roman" w:hAnsi="Times New Roman" w:cs="Times New Roman"/>
        </w:rPr>
        <w:t>Yogyakarta,</w:t>
      </w:r>
      <w:r w:rsidRPr="008B0A8F">
        <w:rPr>
          <w:rFonts w:ascii="Times New Roman" w:hAnsi="Times New Roman" w:cs="Times New Roman"/>
          <w:lang w:val="id-ID"/>
        </w:rPr>
        <w:t>15 Maret</w:t>
      </w:r>
      <w:r w:rsidRPr="008B0A8F">
        <w:rPr>
          <w:rFonts w:ascii="Times New Roman" w:hAnsi="Times New Roman" w:cs="Times New Roman"/>
        </w:rPr>
        <w:t xml:space="preserve"> 2017</w:t>
      </w:r>
    </w:p>
    <w:p w14:paraId="5631C32D" w14:textId="77777777" w:rsidR="008B0A8F" w:rsidRPr="008B0A8F" w:rsidRDefault="008B0A8F" w:rsidP="008B0A8F">
      <w:pPr>
        <w:spacing w:line="480" w:lineRule="auto"/>
        <w:jc w:val="both"/>
        <w:rPr>
          <w:rFonts w:ascii="Times New Roman" w:hAnsi="Times New Roman" w:cs="Times New Roman"/>
        </w:rPr>
      </w:pPr>
      <w:r w:rsidRPr="008B0A8F">
        <w:rPr>
          <w:rFonts w:ascii="Times New Roman" w:hAnsi="Times New Roman" w:cs="Times New Roman"/>
        </w:rPr>
        <w:t>Mengetahui</w:t>
      </w:r>
    </w:p>
    <w:p w14:paraId="2CA36705" w14:textId="7A934192" w:rsidR="008B0A8F" w:rsidRDefault="008B0A8F" w:rsidP="008B0A8F">
      <w:pPr>
        <w:spacing w:line="480" w:lineRule="auto"/>
        <w:jc w:val="both"/>
        <w:rPr>
          <w:rFonts w:ascii="Times New Roman" w:hAnsi="Times New Roman" w:cs="Times New Roman"/>
        </w:rPr>
      </w:pPr>
      <w:r w:rsidRPr="008B0A8F">
        <w:rPr>
          <w:rFonts w:ascii="Times New Roman" w:hAnsi="Times New Roman" w:cs="Times New Roman"/>
        </w:rPr>
        <w:t>Ka. PPPM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8B0A8F">
        <w:rPr>
          <w:rFonts w:ascii="Times New Roman" w:hAnsi="Times New Roman" w:cs="Times New Roman"/>
        </w:rPr>
        <w:t>Peneliti</w:t>
      </w:r>
    </w:p>
    <w:p w14:paraId="004B92C8" w14:textId="77386B58" w:rsidR="008B0A8F" w:rsidRPr="008B0A8F" w:rsidRDefault="008B0A8F" w:rsidP="008B0A8F">
      <w:pPr>
        <w:spacing w:line="480" w:lineRule="auto"/>
        <w:jc w:val="both"/>
        <w:rPr>
          <w:rFonts w:ascii="Times New Roman" w:hAnsi="Times New Roman" w:cs="Times New Roman"/>
        </w:rPr>
      </w:pPr>
      <w:r w:rsidRPr="008B0A8F">
        <w:rPr>
          <w:rFonts w:ascii="Times New Roman" w:hAnsi="Times New Roman" w:cs="Times New Roman"/>
        </w:rPr>
        <w:tab/>
      </w:r>
      <w:r w:rsidRPr="008B0A8F">
        <w:rPr>
          <w:rFonts w:ascii="Times New Roman" w:hAnsi="Times New Roman" w:cs="Times New Roman"/>
        </w:rPr>
        <w:tab/>
      </w:r>
      <w:r w:rsidRPr="008B0A8F">
        <w:rPr>
          <w:rFonts w:ascii="Times New Roman" w:hAnsi="Times New Roman" w:cs="Times New Roman"/>
        </w:rPr>
        <w:tab/>
      </w:r>
      <w:r w:rsidRPr="008B0A8F">
        <w:rPr>
          <w:rFonts w:ascii="Times New Roman" w:hAnsi="Times New Roman" w:cs="Times New Roman"/>
        </w:rPr>
        <w:tab/>
      </w:r>
      <w:r w:rsidRPr="008B0A8F">
        <w:rPr>
          <w:rFonts w:ascii="Times New Roman" w:hAnsi="Times New Roman" w:cs="Times New Roman"/>
        </w:rPr>
        <w:tab/>
      </w:r>
      <w:r w:rsidRPr="008B0A8F">
        <w:rPr>
          <w:rFonts w:ascii="Times New Roman" w:hAnsi="Times New Roman" w:cs="Times New Roman"/>
        </w:rPr>
        <w:tab/>
      </w:r>
      <w:r w:rsidRPr="008B0A8F">
        <w:rPr>
          <w:rFonts w:ascii="Times New Roman" w:hAnsi="Times New Roman" w:cs="Times New Roman"/>
        </w:rPr>
        <w:tab/>
      </w:r>
    </w:p>
    <w:p w14:paraId="6E4AC32B" w14:textId="77777777" w:rsidR="008B0A8F" w:rsidRPr="008B0A8F" w:rsidRDefault="008B0A8F" w:rsidP="008B0A8F">
      <w:pPr>
        <w:spacing w:line="480" w:lineRule="auto"/>
        <w:jc w:val="both"/>
        <w:rPr>
          <w:rFonts w:ascii="Times New Roman" w:eastAsia="Times New Roman" w:hAnsi="Times New Roman" w:cs="Times New Roman"/>
          <w:bCs/>
          <w:color w:val="000000"/>
          <w:lang w:val="fi-FI"/>
        </w:rPr>
      </w:pPr>
      <w:r w:rsidRPr="008B0A8F">
        <w:rPr>
          <w:rFonts w:ascii="Times New Roman" w:eastAsia="Times New Roman" w:hAnsi="Times New Roman" w:cs="Times New Roman"/>
          <w:color w:val="000000"/>
          <w:u w:val="single"/>
        </w:rPr>
        <w:t>(Dr. Yeni Sulistyowati, SKM, MSi.Med)</w:t>
      </w:r>
      <w:r w:rsidRPr="008B0A8F">
        <w:rPr>
          <w:rFonts w:ascii="Times New Roman" w:eastAsia="Times New Roman" w:hAnsi="Times New Roman" w:cs="Times New Roman"/>
          <w:color w:val="000000"/>
        </w:rPr>
        <w:t xml:space="preserve"> </w:t>
      </w:r>
      <w:r w:rsidRPr="008B0A8F">
        <w:rPr>
          <w:rFonts w:ascii="Times New Roman" w:eastAsia="Times New Roman" w:hAnsi="Times New Roman" w:cs="Times New Roman"/>
          <w:color w:val="000000"/>
        </w:rPr>
        <w:tab/>
      </w:r>
      <w:r w:rsidRPr="008B0A8F">
        <w:rPr>
          <w:rFonts w:ascii="Times New Roman" w:eastAsia="Times New Roman" w:hAnsi="Times New Roman" w:cs="Times New Roman"/>
          <w:color w:val="000000"/>
          <w:u w:val="single"/>
        </w:rPr>
        <w:t xml:space="preserve"> (</w:t>
      </w:r>
      <w:r w:rsidRPr="008B0A8F">
        <w:rPr>
          <w:rFonts w:ascii="Times New Roman" w:eastAsia="Times New Roman" w:hAnsi="Times New Roman" w:cs="Times New Roman"/>
          <w:bCs/>
          <w:color w:val="000000"/>
          <w:u w:val="single"/>
          <w:lang w:val="fi-FI"/>
        </w:rPr>
        <w:t>Lindung Siswanto, S.Kom., M.Eng)</w:t>
      </w:r>
    </w:p>
    <w:p w14:paraId="58E7410D" w14:textId="71305A9F" w:rsidR="00A12B08" w:rsidRPr="000D5AFD" w:rsidRDefault="008B0A8F" w:rsidP="008B0A8F">
      <w:pPr>
        <w:spacing w:line="480" w:lineRule="auto"/>
        <w:jc w:val="both"/>
        <w:rPr>
          <w:rFonts w:ascii="Times New Roman" w:hAnsi="Times New Roman" w:cs="Times New Roman"/>
        </w:rPr>
      </w:pPr>
      <w:r w:rsidRPr="008B0A8F">
        <w:rPr>
          <w:rFonts w:ascii="Times New Roman" w:eastAsia="Times New Roman" w:hAnsi="Times New Roman" w:cs="Times New Roman"/>
          <w:color w:val="000000"/>
        </w:rPr>
        <w:t>NIK. 450408003</w:t>
      </w:r>
      <w:r w:rsidRPr="008B0A8F">
        <w:rPr>
          <w:rFonts w:ascii="Times New Roman" w:eastAsia="Times New Roman" w:hAnsi="Times New Roman" w:cs="Times New Roman"/>
          <w:color w:val="000000"/>
        </w:rPr>
        <w:tab/>
      </w:r>
      <w:r w:rsidRPr="008B0A8F">
        <w:rPr>
          <w:rFonts w:ascii="Times New Roman" w:eastAsia="Times New Roman" w:hAnsi="Times New Roman" w:cs="Times New Roman"/>
          <w:color w:val="000000"/>
        </w:rPr>
        <w:tab/>
      </w:r>
      <w:r w:rsidRPr="008B0A8F">
        <w:rPr>
          <w:rFonts w:ascii="Times New Roman" w:eastAsia="Times New Roman" w:hAnsi="Times New Roman" w:cs="Times New Roman"/>
          <w:color w:val="000000"/>
        </w:rPr>
        <w:tab/>
      </w:r>
      <w:r w:rsidRPr="008B0A8F">
        <w:rPr>
          <w:rFonts w:ascii="Times New Roman" w:eastAsia="Times New Roman" w:hAnsi="Times New Roman" w:cs="Times New Roman"/>
          <w:color w:val="000000"/>
        </w:rPr>
        <w:tab/>
        <w:t xml:space="preserve">  </w:t>
      </w:r>
      <w:r w:rsidRPr="008B0A8F">
        <w:rPr>
          <w:rFonts w:ascii="Times New Roman" w:eastAsia="Times New Roman" w:hAnsi="Times New Roman" w:cs="Times New Roman"/>
          <w:bCs/>
          <w:color w:val="000000"/>
        </w:rPr>
        <w:t xml:space="preserve">NIK. </w:t>
      </w:r>
      <w:r w:rsidRPr="008B0A8F">
        <w:rPr>
          <w:rFonts w:ascii="Times New Roman" w:eastAsia="Times New Roman" w:hAnsi="Times New Roman" w:cs="Times New Roman"/>
          <w:color w:val="000000"/>
        </w:rPr>
        <w:t>460105006</w:t>
      </w:r>
    </w:p>
    <w:sectPr w:rsidR="00A12B08" w:rsidRPr="000D5AFD" w:rsidSect="008B0A8F">
      <w:type w:val="nextColumn"/>
      <w:pgSz w:w="11907" w:h="16839" w:code="9"/>
      <w:pgMar w:top="2268" w:right="1701" w:bottom="226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Microsoft Office User" w:date="2019-02-17T01:21:00Z" w:initials="MOU">
    <w:p w14:paraId="62864A04" w14:textId="75102DD8" w:rsidR="001D63B7" w:rsidRDefault="001D63B7">
      <w:pPr>
        <w:pStyle w:val="CommentText"/>
      </w:pPr>
      <w:r>
        <w:rPr>
          <w:rStyle w:val="CommentReference"/>
        </w:rPr>
        <w:annotationRef/>
      </w:r>
      <w:r>
        <w:t>Perubahan spasi</w:t>
      </w:r>
    </w:p>
  </w:comment>
  <w:comment w:id="5" w:author="Microsoft Office User" w:date="2019-02-17T01:28:00Z" w:initials="MOU">
    <w:p w14:paraId="150378CA" w14:textId="413D9DBF" w:rsidR="001D63B7" w:rsidRDefault="001D63B7">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864A04" w15:done="0"/>
  <w15:commentEx w15:paraId="150378CA" w15:paraIdParent="62864A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864A04" w16cid:durableId="20133586"/>
  <w16cid:commentId w16cid:paraId="150378CA" w16cid:durableId="201337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7F2094" w14:textId="77777777" w:rsidR="00153333" w:rsidRDefault="00153333" w:rsidP="001F4787">
      <w:r>
        <w:separator/>
      </w:r>
    </w:p>
  </w:endnote>
  <w:endnote w:type="continuationSeparator" w:id="0">
    <w:p w14:paraId="5E9C317F" w14:textId="77777777" w:rsidR="00153333" w:rsidRDefault="00153333" w:rsidP="001F4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23614411"/>
      <w:docPartObj>
        <w:docPartGallery w:val="Page Numbers (Bottom of Page)"/>
        <w:docPartUnique/>
      </w:docPartObj>
    </w:sdtPr>
    <w:sdtContent>
      <w:p w14:paraId="26E944ED" w14:textId="011F9071" w:rsidR="001D63B7" w:rsidRDefault="001D63B7" w:rsidP="001F478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9DE7989" w14:textId="77777777" w:rsidR="001D63B7" w:rsidRDefault="001D63B7" w:rsidP="001F47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23281334"/>
      <w:docPartObj>
        <w:docPartGallery w:val="Page Numbers (Bottom of Page)"/>
        <w:docPartUnique/>
      </w:docPartObj>
    </w:sdtPr>
    <w:sdtContent>
      <w:p w14:paraId="2460C22B" w14:textId="1E9D1D2F" w:rsidR="001D63B7" w:rsidRDefault="001D63B7" w:rsidP="001F478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66E6192D" w14:textId="77777777" w:rsidR="001D63B7" w:rsidRDefault="001D63B7" w:rsidP="001F478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9525839"/>
      <w:docPartObj>
        <w:docPartGallery w:val="Page Numbers (Bottom of Page)"/>
        <w:docPartUnique/>
      </w:docPartObj>
    </w:sdtPr>
    <w:sdtContent>
      <w:p w14:paraId="3EDF0646" w14:textId="369A9EF3" w:rsidR="001D63B7" w:rsidRDefault="001D63B7" w:rsidP="00400DC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13608D5A" w14:textId="77777777" w:rsidR="001D63B7" w:rsidRDefault="001D63B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4E83D" w14:textId="77777777" w:rsidR="001D63B7" w:rsidRDefault="001D63B7">
    <w:pP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4819D" w14:textId="77777777" w:rsidR="00153333" w:rsidRDefault="00153333" w:rsidP="001F4787">
      <w:r>
        <w:separator/>
      </w:r>
    </w:p>
  </w:footnote>
  <w:footnote w:type="continuationSeparator" w:id="0">
    <w:p w14:paraId="77823410" w14:textId="77777777" w:rsidR="00153333" w:rsidRDefault="00153333" w:rsidP="001F47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36649688"/>
      <w:docPartObj>
        <w:docPartGallery w:val="Page Numbers (Top of Page)"/>
        <w:docPartUnique/>
      </w:docPartObj>
    </w:sdtPr>
    <w:sdtContent>
      <w:p w14:paraId="742027F5" w14:textId="7A4C298F" w:rsidR="001D63B7" w:rsidRDefault="001D63B7" w:rsidP="000D5AF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FA29DC" w14:textId="77777777" w:rsidR="001D63B7" w:rsidRDefault="001D63B7" w:rsidP="001F478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33867536"/>
      <w:docPartObj>
        <w:docPartGallery w:val="Page Numbers (Top of Page)"/>
        <w:docPartUnique/>
      </w:docPartObj>
    </w:sdtPr>
    <w:sdtContent>
      <w:p w14:paraId="4E09D045" w14:textId="2F0334A0" w:rsidR="001D63B7" w:rsidRDefault="001D63B7" w:rsidP="00400DC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sdtContent>
  </w:sdt>
  <w:p w14:paraId="6AFA5A3A" w14:textId="77777777" w:rsidR="001D63B7" w:rsidRDefault="001D63B7" w:rsidP="001F478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72077"/>
    <w:multiLevelType w:val="hybridMultilevel"/>
    <w:tmpl w:val="AD4832B0"/>
    <w:lvl w:ilvl="0" w:tplc="2F4031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050D0C"/>
    <w:multiLevelType w:val="hybridMultilevel"/>
    <w:tmpl w:val="F3B4EF56"/>
    <w:lvl w:ilvl="0" w:tplc="59160E6E">
      <w:start w:val="1"/>
      <w:numFmt w:val="upperLetter"/>
      <w:pStyle w:val="subjudul4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04991"/>
    <w:multiLevelType w:val="hybridMultilevel"/>
    <w:tmpl w:val="F45AB4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A3D1133"/>
    <w:multiLevelType w:val="hybridMultilevel"/>
    <w:tmpl w:val="9F08A708"/>
    <w:lvl w:ilvl="0" w:tplc="8028DF56">
      <w:start w:val="1"/>
      <w:numFmt w:val="upperLetter"/>
      <w:pStyle w:val="GAMSlev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FC07C2"/>
    <w:multiLevelType w:val="hybridMultilevel"/>
    <w:tmpl w:val="5A8E8184"/>
    <w:lvl w:ilvl="0" w:tplc="B6520B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6B30B0"/>
    <w:multiLevelType w:val="hybridMultilevel"/>
    <w:tmpl w:val="F7787DF8"/>
    <w:lvl w:ilvl="0" w:tplc="9B6C02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AFB7A90"/>
    <w:multiLevelType w:val="hybridMultilevel"/>
    <w:tmpl w:val="A5CE7BB6"/>
    <w:lvl w:ilvl="0" w:tplc="511CFC16">
      <w:start w:val="1"/>
      <w:numFmt w:val="upperLetter"/>
      <w:pStyle w:val="subjudul3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E13085"/>
    <w:multiLevelType w:val="hybridMultilevel"/>
    <w:tmpl w:val="95C29A1C"/>
    <w:lvl w:ilvl="0" w:tplc="9C2E39AE">
      <w:start w:val="1"/>
      <w:numFmt w:val="upperLetter"/>
      <w:pStyle w:val="subjudul2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7"/>
  </w:num>
  <w:num w:numId="5">
    <w:abstractNumId w:val="4"/>
  </w:num>
  <w:num w:numId="6">
    <w:abstractNumId w:val="6"/>
  </w:num>
  <w:num w:numId="7">
    <w:abstractNumId w:val="0"/>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787"/>
    <w:rsid w:val="00017DA3"/>
    <w:rsid w:val="000D5AFD"/>
    <w:rsid w:val="00153333"/>
    <w:rsid w:val="001D63B7"/>
    <w:rsid w:val="001F4787"/>
    <w:rsid w:val="00267354"/>
    <w:rsid w:val="0037796C"/>
    <w:rsid w:val="00400DC4"/>
    <w:rsid w:val="005A3AE8"/>
    <w:rsid w:val="005F0050"/>
    <w:rsid w:val="00604D1E"/>
    <w:rsid w:val="007C2F53"/>
    <w:rsid w:val="008300BC"/>
    <w:rsid w:val="00894ED7"/>
    <w:rsid w:val="008B0A8F"/>
    <w:rsid w:val="00A12B08"/>
    <w:rsid w:val="00AF42DF"/>
    <w:rsid w:val="00AF7C5D"/>
    <w:rsid w:val="00B434D5"/>
    <w:rsid w:val="00B6729A"/>
    <w:rsid w:val="00C92053"/>
    <w:rsid w:val="00CC73BA"/>
    <w:rsid w:val="00D00EEC"/>
    <w:rsid w:val="00E311B3"/>
    <w:rsid w:val="00E3405A"/>
    <w:rsid w:val="00E620D6"/>
    <w:rsid w:val="00EC78AC"/>
    <w:rsid w:val="00EE52C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BC786"/>
  <w15:chartTrackingRefBased/>
  <w15:docId w15:val="{7EE163D4-127C-E146-96AC-4D03D8C6C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796C"/>
    <w:pPr>
      <w:keepNext/>
      <w:keepLines/>
      <w:spacing w:before="240" w:line="360" w:lineRule="auto"/>
      <w:jc w:val="both"/>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F4787"/>
    <w:pPr>
      <w:tabs>
        <w:tab w:val="center" w:pos="4680"/>
        <w:tab w:val="right" w:pos="9360"/>
      </w:tabs>
    </w:pPr>
  </w:style>
  <w:style w:type="character" w:customStyle="1" w:styleId="FooterChar">
    <w:name w:val="Footer Char"/>
    <w:basedOn w:val="DefaultParagraphFont"/>
    <w:link w:val="Footer"/>
    <w:uiPriority w:val="99"/>
    <w:rsid w:val="001F4787"/>
  </w:style>
  <w:style w:type="character" w:styleId="PageNumber">
    <w:name w:val="page number"/>
    <w:basedOn w:val="DefaultParagraphFont"/>
    <w:uiPriority w:val="99"/>
    <w:semiHidden/>
    <w:unhideWhenUsed/>
    <w:rsid w:val="001F4787"/>
  </w:style>
  <w:style w:type="paragraph" w:styleId="Header">
    <w:name w:val="header"/>
    <w:basedOn w:val="Normal"/>
    <w:link w:val="HeaderChar"/>
    <w:uiPriority w:val="99"/>
    <w:unhideWhenUsed/>
    <w:rsid w:val="001F4787"/>
    <w:pPr>
      <w:tabs>
        <w:tab w:val="center" w:pos="4680"/>
        <w:tab w:val="right" w:pos="9360"/>
      </w:tabs>
    </w:pPr>
  </w:style>
  <w:style w:type="character" w:customStyle="1" w:styleId="HeaderChar">
    <w:name w:val="Header Char"/>
    <w:basedOn w:val="DefaultParagraphFont"/>
    <w:link w:val="Header"/>
    <w:uiPriority w:val="99"/>
    <w:rsid w:val="001F4787"/>
  </w:style>
  <w:style w:type="table" w:styleId="PlainTable4">
    <w:name w:val="Plain Table 4"/>
    <w:basedOn w:val="TableNormal"/>
    <w:uiPriority w:val="44"/>
    <w:rsid w:val="00EE52C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37796C"/>
    <w:pPr>
      <w:spacing w:before="120" w:after="120"/>
    </w:pPr>
    <w:rPr>
      <w:b/>
      <w:bCs/>
      <w:caps/>
      <w:sz w:val="20"/>
      <w:szCs w:val="20"/>
    </w:rPr>
  </w:style>
  <w:style w:type="paragraph" w:styleId="TOC2">
    <w:name w:val="toc 2"/>
    <w:basedOn w:val="Normal"/>
    <w:next w:val="Normal"/>
    <w:autoRedefine/>
    <w:uiPriority w:val="39"/>
    <w:unhideWhenUsed/>
    <w:rsid w:val="0037796C"/>
    <w:pPr>
      <w:ind w:left="240"/>
    </w:pPr>
    <w:rPr>
      <w:smallCaps/>
      <w:sz w:val="20"/>
      <w:szCs w:val="20"/>
    </w:rPr>
  </w:style>
  <w:style w:type="character" w:styleId="Hyperlink">
    <w:name w:val="Hyperlink"/>
    <w:basedOn w:val="DefaultParagraphFont"/>
    <w:uiPriority w:val="99"/>
    <w:unhideWhenUsed/>
    <w:rsid w:val="0037796C"/>
    <w:rPr>
      <w:color w:val="0563C1" w:themeColor="hyperlink"/>
      <w:u w:val="single"/>
    </w:rPr>
  </w:style>
  <w:style w:type="character" w:customStyle="1" w:styleId="Heading1Char">
    <w:name w:val="Heading 1 Char"/>
    <w:basedOn w:val="DefaultParagraphFont"/>
    <w:link w:val="Heading1"/>
    <w:uiPriority w:val="9"/>
    <w:rsid w:val="0037796C"/>
    <w:rPr>
      <w:rFonts w:asciiTheme="majorHAnsi" w:eastAsiaTheme="majorEastAsia" w:hAnsiTheme="majorHAnsi" w:cstheme="majorBidi"/>
      <w:color w:val="2F5496" w:themeColor="accent1" w:themeShade="BF"/>
      <w:sz w:val="32"/>
      <w:szCs w:val="32"/>
      <w:lang w:val="en-US"/>
    </w:rPr>
  </w:style>
  <w:style w:type="paragraph" w:styleId="ListParagraph">
    <w:name w:val="List Paragraph"/>
    <w:aliases w:val="BAB"/>
    <w:basedOn w:val="Normal"/>
    <w:link w:val="ListParagraphChar"/>
    <w:uiPriority w:val="34"/>
    <w:qFormat/>
    <w:rsid w:val="0037796C"/>
    <w:pPr>
      <w:ind w:left="720"/>
      <w:contextualSpacing/>
    </w:pPr>
    <w:rPr>
      <w:rFonts w:ascii="Times New Roman" w:hAnsi="Times New Roman" w:cs="Times New Roman"/>
      <w:lang w:val="en-US"/>
    </w:rPr>
  </w:style>
  <w:style w:type="character" w:customStyle="1" w:styleId="ListParagraphChar">
    <w:name w:val="List Paragraph Char"/>
    <w:aliases w:val="BAB Char"/>
    <w:link w:val="ListParagraph"/>
    <w:uiPriority w:val="34"/>
    <w:locked/>
    <w:rsid w:val="0037796C"/>
    <w:rPr>
      <w:rFonts w:ascii="Times New Roman" w:hAnsi="Times New Roman" w:cs="Times New Roman"/>
      <w:lang w:val="en-US"/>
    </w:rPr>
  </w:style>
  <w:style w:type="paragraph" w:customStyle="1" w:styleId="GAMENALEV1">
    <w:name w:val="GAMENA LEV 1"/>
    <w:basedOn w:val="Heading1"/>
    <w:link w:val="GAMENALEV1Char"/>
    <w:qFormat/>
    <w:rsid w:val="0037796C"/>
    <w:pPr>
      <w:jc w:val="center"/>
    </w:pPr>
    <w:rPr>
      <w:rFonts w:ascii="Times New Roman" w:hAnsi="Times New Roman" w:cs="Times New Roman"/>
      <w:b/>
      <w:color w:val="000000" w:themeColor="text1"/>
    </w:rPr>
  </w:style>
  <w:style w:type="paragraph" w:customStyle="1" w:styleId="GAMSlev2">
    <w:name w:val="GAMS lev 2"/>
    <w:basedOn w:val="ListParagraph"/>
    <w:link w:val="GAMSlev2Char"/>
    <w:qFormat/>
    <w:rsid w:val="0037796C"/>
    <w:pPr>
      <w:numPr>
        <w:numId w:val="1"/>
      </w:numPr>
      <w:jc w:val="both"/>
      <w:outlineLvl w:val="1"/>
    </w:pPr>
  </w:style>
  <w:style w:type="character" w:customStyle="1" w:styleId="GAMENALEV1Char">
    <w:name w:val="GAMENA LEV 1 Char"/>
    <w:basedOn w:val="Heading1Char"/>
    <w:link w:val="GAMENALEV1"/>
    <w:rsid w:val="0037796C"/>
    <w:rPr>
      <w:rFonts w:ascii="Times New Roman" w:eastAsiaTheme="majorEastAsia" w:hAnsi="Times New Roman" w:cs="Times New Roman"/>
      <w:b/>
      <w:color w:val="000000" w:themeColor="text1"/>
      <w:sz w:val="32"/>
      <w:szCs w:val="32"/>
      <w:lang w:val="en-US"/>
    </w:rPr>
  </w:style>
  <w:style w:type="character" w:customStyle="1" w:styleId="GAMSlev2Char">
    <w:name w:val="GAMS lev 2 Char"/>
    <w:basedOn w:val="ListParagraphChar"/>
    <w:link w:val="GAMSlev2"/>
    <w:rsid w:val="0037796C"/>
    <w:rPr>
      <w:rFonts w:ascii="Times New Roman" w:hAnsi="Times New Roman" w:cs="Times New Roman"/>
      <w:lang w:val="en-US"/>
    </w:rPr>
  </w:style>
  <w:style w:type="paragraph" w:styleId="Caption">
    <w:name w:val="caption"/>
    <w:basedOn w:val="Normal"/>
    <w:next w:val="Normal"/>
    <w:uiPriority w:val="35"/>
    <w:unhideWhenUsed/>
    <w:qFormat/>
    <w:rsid w:val="00267354"/>
    <w:pPr>
      <w:spacing w:after="200"/>
      <w:jc w:val="both"/>
    </w:pPr>
    <w:rPr>
      <w:rFonts w:ascii="Times New Roman" w:hAnsi="Times New Roman"/>
      <w:i/>
      <w:iCs/>
      <w:color w:val="44546A" w:themeColor="text2"/>
      <w:sz w:val="18"/>
      <w:szCs w:val="18"/>
      <w:lang w:val="en-US"/>
    </w:rPr>
  </w:style>
  <w:style w:type="character" w:styleId="CommentReference">
    <w:name w:val="annotation reference"/>
    <w:basedOn w:val="DefaultParagraphFont"/>
    <w:uiPriority w:val="99"/>
    <w:semiHidden/>
    <w:unhideWhenUsed/>
    <w:rsid w:val="00E3405A"/>
    <w:rPr>
      <w:sz w:val="16"/>
      <w:szCs w:val="16"/>
    </w:rPr>
  </w:style>
  <w:style w:type="paragraph" w:styleId="CommentText">
    <w:name w:val="annotation text"/>
    <w:basedOn w:val="Normal"/>
    <w:link w:val="CommentTextChar"/>
    <w:uiPriority w:val="99"/>
    <w:semiHidden/>
    <w:unhideWhenUsed/>
    <w:rsid w:val="00E3405A"/>
    <w:rPr>
      <w:sz w:val="20"/>
      <w:szCs w:val="20"/>
    </w:rPr>
  </w:style>
  <w:style w:type="character" w:customStyle="1" w:styleId="CommentTextChar">
    <w:name w:val="Comment Text Char"/>
    <w:basedOn w:val="DefaultParagraphFont"/>
    <w:link w:val="CommentText"/>
    <w:uiPriority w:val="99"/>
    <w:semiHidden/>
    <w:rsid w:val="00E3405A"/>
    <w:rPr>
      <w:sz w:val="20"/>
      <w:szCs w:val="20"/>
    </w:rPr>
  </w:style>
  <w:style w:type="paragraph" w:styleId="CommentSubject">
    <w:name w:val="annotation subject"/>
    <w:basedOn w:val="CommentText"/>
    <w:next w:val="CommentText"/>
    <w:link w:val="CommentSubjectChar"/>
    <w:uiPriority w:val="99"/>
    <w:semiHidden/>
    <w:unhideWhenUsed/>
    <w:rsid w:val="00E3405A"/>
    <w:rPr>
      <w:b/>
      <w:bCs/>
    </w:rPr>
  </w:style>
  <w:style w:type="character" w:customStyle="1" w:styleId="CommentSubjectChar">
    <w:name w:val="Comment Subject Char"/>
    <w:basedOn w:val="CommentTextChar"/>
    <w:link w:val="CommentSubject"/>
    <w:uiPriority w:val="99"/>
    <w:semiHidden/>
    <w:rsid w:val="00E3405A"/>
    <w:rPr>
      <w:b/>
      <w:bCs/>
      <w:sz w:val="20"/>
      <w:szCs w:val="20"/>
    </w:rPr>
  </w:style>
  <w:style w:type="paragraph" w:styleId="BalloonText">
    <w:name w:val="Balloon Text"/>
    <w:basedOn w:val="Normal"/>
    <w:link w:val="BalloonTextChar"/>
    <w:uiPriority w:val="99"/>
    <w:semiHidden/>
    <w:unhideWhenUsed/>
    <w:rsid w:val="00E3405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3405A"/>
    <w:rPr>
      <w:rFonts w:ascii="Times New Roman" w:hAnsi="Times New Roman" w:cs="Times New Roman"/>
      <w:sz w:val="18"/>
      <w:szCs w:val="18"/>
    </w:rPr>
  </w:style>
  <w:style w:type="paragraph" w:styleId="Bibliography">
    <w:name w:val="Bibliography"/>
    <w:basedOn w:val="Normal"/>
    <w:next w:val="Normal"/>
    <w:uiPriority w:val="37"/>
    <w:unhideWhenUsed/>
    <w:rsid w:val="00EC78AC"/>
  </w:style>
  <w:style w:type="paragraph" w:customStyle="1" w:styleId="judul">
    <w:name w:val="judul"/>
    <w:basedOn w:val="Heading1"/>
    <w:qFormat/>
    <w:rsid w:val="001D63B7"/>
    <w:pPr>
      <w:jc w:val="center"/>
    </w:pPr>
    <w:rPr>
      <w:rFonts w:ascii="Times New Roman" w:hAnsi="Times New Roman" w:cs="Times New Roman"/>
      <w:b/>
      <w:color w:val="000000" w:themeColor="text1"/>
      <w:sz w:val="24"/>
      <w:szCs w:val="24"/>
    </w:rPr>
  </w:style>
  <w:style w:type="paragraph" w:customStyle="1" w:styleId="subjudul">
    <w:name w:val="sub judul"/>
    <w:basedOn w:val="GAMSlev2"/>
    <w:qFormat/>
    <w:rsid w:val="001D63B7"/>
    <w:pPr>
      <w:spacing w:line="480" w:lineRule="auto"/>
    </w:pPr>
  </w:style>
  <w:style w:type="paragraph" w:customStyle="1" w:styleId="subjudul1">
    <w:name w:val="subjudul1"/>
    <w:basedOn w:val="GAMSlev2"/>
    <w:qFormat/>
    <w:rsid w:val="001D63B7"/>
    <w:pPr>
      <w:spacing w:line="480" w:lineRule="auto"/>
    </w:pPr>
  </w:style>
  <w:style w:type="paragraph" w:customStyle="1" w:styleId="subjudul2">
    <w:name w:val="subjudul2"/>
    <w:basedOn w:val="GAMSlev2"/>
    <w:qFormat/>
    <w:rsid w:val="001D63B7"/>
    <w:pPr>
      <w:spacing w:line="480" w:lineRule="auto"/>
    </w:pPr>
  </w:style>
  <w:style w:type="paragraph" w:customStyle="1" w:styleId="subjudul3">
    <w:name w:val="subjudul3"/>
    <w:basedOn w:val="GAMSlev2"/>
    <w:qFormat/>
    <w:rsid w:val="001D63B7"/>
    <w:pPr>
      <w:spacing w:line="480" w:lineRule="auto"/>
    </w:pPr>
  </w:style>
  <w:style w:type="paragraph" w:customStyle="1" w:styleId="subjudul4">
    <w:name w:val="subjudul4"/>
    <w:basedOn w:val="GAMSlev2"/>
    <w:qFormat/>
    <w:rsid w:val="001D63B7"/>
    <w:pPr>
      <w:spacing w:line="480" w:lineRule="auto"/>
    </w:pPr>
  </w:style>
  <w:style w:type="paragraph" w:customStyle="1" w:styleId="judul2">
    <w:name w:val="judul2"/>
    <w:basedOn w:val="GAMENALEV1"/>
    <w:qFormat/>
    <w:rsid w:val="001D63B7"/>
    <w:rPr>
      <w:sz w:val="24"/>
      <w:szCs w:val="24"/>
    </w:rPr>
  </w:style>
  <w:style w:type="paragraph" w:customStyle="1" w:styleId="subjudul21">
    <w:name w:val="subjudul21"/>
    <w:basedOn w:val="ListParagraph"/>
    <w:qFormat/>
    <w:rsid w:val="001D63B7"/>
    <w:pPr>
      <w:numPr>
        <w:numId w:val="4"/>
      </w:numPr>
      <w:spacing w:line="480" w:lineRule="auto"/>
      <w:jc w:val="both"/>
    </w:pPr>
  </w:style>
  <w:style w:type="paragraph" w:customStyle="1" w:styleId="subjudul22">
    <w:name w:val="subjudul22"/>
    <w:basedOn w:val="ListParagraph"/>
    <w:qFormat/>
    <w:rsid w:val="001D63B7"/>
    <w:pPr>
      <w:numPr>
        <w:numId w:val="4"/>
      </w:numPr>
      <w:spacing w:line="480" w:lineRule="auto"/>
      <w:jc w:val="both"/>
    </w:pPr>
  </w:style>
  <w:style w:type="paragraph" w:customStyle="1" w:styleId="judul3">
    <w:name w:val="judul3"/>
    <w:basedOn w:val="Normal"/>
    <w:qFormat/>
    <w:rsid w:val="001D63B7"/>
    <w:pPr>
      <w:jc w:val="center"/>
    </w:pPr>
    <w:rPr>
      <w:rFonts w:ascii="Times New Roman" w:hAnsi="Times New Roman" w:cs="Times New Roman"/>
      <w:b/>
    </w:rPr>
  </w:style>
  <w:style w:type="paragraph" w:customStyle="1" w:styleId="subjudul31">
    <w:name w:val="subjudul31"/>
    <w:basedOn w:val="ListParagraph"/>
    <w:qFormat/>
    <w:rsid w:val="001D63B7"/>
    <w:pPr>
      <w:numPr>
        <w:numId w:val="6"/>
      </w:numPr>
      <w:spacing w:line="480" w:lineRule="auto"/>
      <w:jc w:val="both"/>
    </w:pPr>
  </w:style>
  <w:style w:type="paragraph" w:customStyle="1" w:styleId="subjudul32">
    <w:name w:val="subjudul32"/>
    <w:basedOn w:val="ListParagraph"/>
    <w:qFormat/>
    <w:rsid w:val="001D63B7"/>
    <w:pPr>
      <w:numPr>
        <w:numId w:val="6"/>
      </w:numPr>
      <w:spacing w:line="480" w:lineRule="auto"/>
      <w:jc w:val="both"/>
    </w:pPr>
  </w:style>
  <w:style w:type="paragraph" w:customStyle="1" w:styleId="judul4">
    <w:name w:val="judul4"/>
    <w:basedOn w:val="Normal"/>
    <w:qFormat/>
    <w:rsid w:val="001D63B7"/>
    <w:pPr>
      <w:jc w:val="center"/>
    </w:pPr>
    <w:rPr>
      <w:rFonts w:ascii="Times New Roman" w:hAnsi="Times New Roman" w:cs="Times New Roman"/>
      <w:b/>
    </w:rPr>
  </w:style>
  <w:style w:type="paragraph" w:customStyle="1" w:styleId="subjudul41">
    <w:name w:val="subjudul41"/>
    <w:basedOn w:val="ListParagraph"/>
    <w:qFormat/>
    <w:rsid w:val="001D63B7"/>
    <w:pPr>
      <w:numPr>
        <w:numId w:val="8"/>
      </w:numPr>
      <w:jc w:val="both"/>
    </w:pPr>
  </w:style>
  <w:style w:type="paragraph" w:customStyle="1" w:styleId="subjudul42">
    <w:name w:val="subjudul42"/>
    <w:basedOn w:val="ListParagraph"/>
    <w:qFormat/>
    <w:rsid w:val="001D63B7"/>
    <w:pPr>
      <w:numPr>
        <w:numId w:val="8"/>
      </w:numPr>
    </w:pPr>
  </w:style>
  <w:style w:type="paragraph" w:customStyle="1" w:styleId="daftarpustaka">
    <w:name w:val="daftarpustaka"/>
    <w:basedOn w:val="Heading1"/>
    <w:qFormat/>
    <w:rsid w:val="001D63B7"/>
    <w:pPr>
      <w:jc w:val="center"/>
    </w:pPr>
    <w:rPr>
      <w:rFonts w:ascii="Times New Roman" w:hAnsi="Times New Roman" w:cs="Times New Roman"/>
      <w:b/>
      <w:color w:val="000000" w:themeColor="text1"/>
      <w:sz w:val="24"/>
      <w:szCs w:val="24"/>
    </w:rPr>
  </w:style>
  <w:style w:type="paragraph" w:customStyle="1" w:styleId="lampiran">
    <w:name w:val="lampiran"/>
    <w:basedOn w:val="Normal"/>
    <w:qFormat/>
    <w:rsid w:val="001D63B7"/>
    <w:pPr>
      <w:spacing w:line="480" w:lineRule="auto"/>
      <w:jc w:val="center"/>
    </w:pPr>
    <w:rPr>
      <w:rFonts w:ascii="Times New Roman" w:hAnsi="Times New Roman" w:cs="Times New Roman"/>
      <w:b/>
    </w:rPr>
  </w:style>
  <w:style w:type="paragraph" w:customStyle="1" w:styleId="ringkasan">
    <w:name w:val="ringkasan"/>
    <w:basedOn w:val="Normal"/>
    <w:qFormat/>
    <w:rsid w:val="001D63B7"/>
    <w:pPr>
      <w:jc w:val="center"/>
    </w:pPr>
    <w:rPr>
      <w:rFonts w:ascii="Times New Roman" w:hAnsi="Times New Roman" w:cs="Times New Roman"/>
    </w:rPr>
  </w:style>
  <w:style w:type="paragraph" w:styleId="TOCHeading">
    <w:name w:val="TOC Heading"/>
    <w:basedOn w:val="Heading1"/>
    <w:next w:val="Normal"/>
    <w:uiPriority w:val="39"/>
    <w:unhideWhenUsed/>
    <w:qFormat/>
    <w:rsid w:val="00C92053"/>
    <w:pPr>
      <w:spacing w:before="480" w:line="276" w:lineRule="auto"/>
      <w:jc w:val="left"/>
      <w:outlineLvl w:val="9"/>
    </w:pPr>
    <w:rPr>
      <w:b/>
      <w:bCs/>
      <w:sz w:val="28"/>
      <w:szCs w:val="28"/>
    </w:rPr>
  </w:style>
  <w:style w:type="paragraph" w:styleId="TOC3">
    <w:name w:val="toc 3"/>
    <w:basedOn w:val="Normal"/>
    <w:next w:val="Normal"/>
    <w:autoRedefine/>
    <w:uiPriority w:val="39"/>
    <w:unhideWhenUsed/>
    <w:rsid w:val="00C92053"/>
    <w:pPr>
      <w:ind w:left="480"/>
    </w:pPr>
    <w:rPr>
      <w:i/>
      <w:iCs/>
      <w:sz w:val="20"/>
      <w:szCs w:val="20"/>
    </w:rPr>
  </w:style>
  <w:style w:type="paragraph" w:styleId="TOC4">
    <w:name w:val="toc 4"/>
    <w:basedOn w:val="Normal"/>
    <w:next w:val="Normal"/>
    <w:autoRedefine/>
    <w:uiPriority w:val="39"/>
    <w:semiHidden/>
    <w:unhideWhenUsed/>
    <w:rsid w:val="00C92053"/>
    <w:pPr>
      <w:ind w:left="720"/>
    </w:pPr>
    <w:rPr>
      <w:sz w:val="18"/>
      <w:szCs w:val="18"/>
    </w:rPr>
  </w:style>
  <w:style w:type="paragraph" w:styleId="TOC5">
    <w:name w:val="toc 5"/>
    <w:basedOn w:val="Normal"/>
    <w:next w:val="Normal"/>
    <w:autoRedefine/>
    <w:uiPriority w:val="39"/>
    <w:semiHidden/>
    <w:unhideWhenUsed/>
    <w:rsid w:val="00C92053"/>
    <w:pPr>
      <w:ind w:left="960"/>
    </w:pPr>
    <w:rPr>
      <w:sz w:val="18"/>
      <w:szCs w:val="18"/>
    </w:rPr>
  </w:style>
  <w:style w:type="paragraph" w:styleId="TOC6">
    <w:name w:val="toc 6"/>
    <w:basedOn w:val="Normal"/>
    <w:next w:val="Normal"/>
    <w:autoRedefine/>
    <w:uiPriority w:val="39"/>
    <w:semiHidden/>
    <w:unhideWhenUsed/>
    <w:rsid w:val="00C92053"/>
    <w:pPr>
      <w:ind w:left="1200"/>
    </w:pPr>
    <w:rPr>
      <w:sz w:val="18"/>
      <w:szCs w:val="18"/>
    </w:rPr>
  </w:style>
  <w:style w:type="paragraph" w:styleId="TOC7">
    <w:name w:val="toc 7"/>
    <w:basedOn w:val="Normal"/>
    <w:next w:val="Normal"/>
    <w:autoRedefine/>
    <w:uiPriority w:val="39"/>
    <w:semiHidden/>
    <w:unhideWhenUsed/>
    <w:rsid w:val="00C92053"/>
    <w:pPr>
      <w:ind w:left="1440"/>
    </w:pPr>
    <w:rPr>
      <w:sz w:val="18"/>
      <w:szCs w:val="18"/>
    </w:rPr>
  </w:style>
  <w:style w:type="paragraph" w:styleId="TOC8">
    <w:name w:val="toc 8"/>
    <w:basedOn w:val="Normal"/>
    <w:next w:val="Normal"/>
    <w:autoRedefine/>
    <w:uiPriority w:val="39"/>
    <w:semiHidden/>
    <w:unhideWhenUsed/>
    <w:rsid w:val="00C92053"/>
    <w:pPr>
      <w:ind w:left="1680"/>
    </w:pPr>
    <w:rPr>
      <w:sz w:val="18"/>
      <w:szCs w:val="18"/>
    </w:rPr>
  </w:style>
  <w:style w:type="paragraph" w:styleId="TOC9">
    <w:name w:val="toc 9"/>
    <w:basedOn w:val="Normal"/>
    <w:next w:val="Normal"/>
    <w:autoRedefine/>
    <w:uiPriority w:val="39"/>
    <w:semiHidden/>
    <w:unhideWhenUsed/>
    <w:rsid w:val="00C92053"/>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00311">
      <w:bodyDiv w:val="1"/>
      <w:marLeft w:val="0"/>
      <w:marRight w:val="0"/>
      <w:marTop w:val="0"/>
      <w:marBottom w:val="0"/>
      <w:divBdr>
        <w:top w:val="none" w:sz="0" w:space="0" w:color="auto"/>
        <w:left w:val="none" w:sz="0" w:space="0" w:color="auto"/>
        <w:bottom w:val="none" w:sz="0" w:space="0" w:color="auto"/>
        <w:right w:val="none" w:sz="0" w:space="0" w:color="auto"/>
      </w:divBdr>
    </w:div>
    <w:div w:id="222907240">
      <w:bodyDiv w:val="1"/>
      <w:marLeft w:val="0"/>
      <w:marRight w:val="0"/>
      <w:marTop w:val="0"/>
      <w:marBottom w:val="0"/>
      <w:divBdr>
        <w:top w:val="none" w:sz="0" w:space="0" w:color="auto"/>
        <w:left w:val="none" w:sz="0" w:space="0" w:color="auto"/>
        <w:bottom w:val="none" w:sz="0" w:space="0" w:color="auto"/>
        <w:right w:val="none" w:sz="0" w:space="0" w:color="auto"/>
      </w:divBdr>
    </w:div>
    <w:div w:id="226765556">
      <w:bodyDiv w:val="1"/>
      <w:marLeft w:val="0"/>
      <w:marRight w:val="0"/>
      <w:marTop w:val="0"/>
      <w:marBottom w:val="0"/>
      <w:divBdr>
        <w:top w:val="none" w:sz="0" w:space="0" w:color="auto"/>
        <w:left w:val="none" w:sz="0" w:space="0" w:color="auto"/>
        <w:bottom w:val="none" w:sz="0" w:space="0" w:color="auto"/>
        <w:right w:val="none" w:sz="0" w:space="0" w:color="auto"/>
      </w:divBdr>
    </w:div>
    <w:div w:id="242955397">
      <w:bodyDiv w:val="1"/>
      <w:marLeft w:val="0"/>
      <w:marRight w:val="0"/>
      <w:marTop w:val="0"/>
      <w:marBottom w:val="0"/>
      <w:divBdr>
        <w:top w:val="none" w:sz="0" w:space="0" w:color="auto"/>
        <w:left w:val="none" w:sz="0" w:space="0" w:color="auto"/>
        <w:bottom w:val="none" w:sz="0" w:space="0" w:color="auto"/>
        <w:right w:val="none" w:sz="0" w:space="0" w:color="auto"/>
      </w:divBdr>
    </w:div>
    <w:div w:id="287664930">
      <w:bodyDiv w:val="1"/>
      <w:marLeft w:val="0"/>
      <w:marRight w:val="0"/>
      <w:marTop w:val="0"/>
      <w:marBottom w:val="0"/>
      <w:divBdr>
        <w:top w:val="none" w:sz="0" w:space="0" w:color="auto"/>
        <w:left w:val="none" w:sz="0" w:space="0" w:color="auto"/>
        <w:bottom w:val="none" w:sz="0" w:space="0" w:color="auto"/>
        <w:right w:val="none" w:sz="0" w:space="0" w:color="auto"/>
      </w:divBdr>
    </w:div>
    <w:div w:id="386146049">
      <w:bodyDiv w:val="1"/>
      <w:marLeft w:val="0"/>
      <w:marRight w:val="0"/>
      <w:marTop w:val="0"/>
      <w:marBottom w:val="0"/>
      <w:divBdr>
        <w:top w:val="none" w:sz="0" w:space="0" w:color="auto"/>
        <w:left w:val="none" w:sz="0" w:space="0" w:color="auto"/>
        <w:bottom w:val="none" w:sz="0" w:space="0" w:color="auto"/>
        <w:right w:val="none" w:sz="0" w:space="0" w:color="auto"/>
      </w:divBdr>
    </w:div>
    <w:div w:id="406346431">
      <w:bodyDiv w:val="1"/>
      <w:marLeft w:val="0"/>
      <w:marRight w:val="0"/>
      <w:marTop w:val="0"/>
      <w:marBottom w:val="0"/>
      <w:divBdr>
        <w:top w:val="none" w:sz="0" w:space="0" w:color="auto"/>
        <w:left w:val="none" w:sz="0" w:space="0" w:color="auto"/>
        <w:bottom w:val="none" w:sz="0" w:space="0" w:color="auto"/>
        <w:right w:val="none" w:sz="0" w:space="0" w:color="auto"/>
      </w:divBdr>
    </w:div>
    <w:div w:id="420224588">
      <w:bodyDiv w:val="1"/>
      <w:marLeft w:val="0"/>
      <w:marRight w:val="0"/>
      <w:marTop w:val="0"/>
      <w:marBottom w:val="0"/>
      <w:divBdr>
        <w:top w:val="none" w:sz="0" w:space="0" w:color="auto"/>
        <w:left w:val="none" w:sz="0" w:space="0" w:color="auto"/>
        <w:bottom w:val="none" w:sz="0" w:space="0" w:color="auto"/>
        <w:right w:val="none" w:sz="0" w:space="0" w:color="auto"/>
      </w:divBdr>
    </w:div>
    <w:div w:id="437717342">
      <w:bodyDiv w:val="1"/>
      <w:marLeft w:val="0"/>
      <w:marRight w:val="0"/>
      <w:marTop w:val="0"/>
      <w:marBottom w:val="0"/>
      <w:divBdr>
        <w:top w:val="none" w:sz="0" w:space="0" w:color="auto"/>
        <w:left w:val="none" w:sz="0" w:space="0" w:color="auto"/>
        <w:bottom w:val="none" w:sz="0" w:space="0" w:color="auto"/>
        <w:right w:val="none" w:sz="0" w:space="0" w:color="auto"/>
      </w:divBdr>
    </w:div>
    <w:div w:id="460615614">
      <w:bodyDiv w:val="1"/>
      <w:marLeft w:val="0"/>
      <w:marRight w:val="0"/>
      <w:marTop w:val="0"/>
      <w:marBottom w:val="0"/>
      <w:divBdr>
        <w:top w:val="none" w:sz="0" w:space="0" w:color="auto"/>
        <w:left w:val="none" w:sz="0" w:space="0" w:color="auto"/>
        <w:bottom w:val="none" w:sz="0" w:space="0" w:color="auto"/>
        <w:right w:val="none" w:sz="0" w:space="0" w:color="auto"/>
      </w:divBdr>
    </w:div>
    <w:div w:id="696388392">
      <w:bodyDiv w:val="1"/>
      <w:marLeft w:val="0"/>
      <w:marRight w:val="0"/>
      <w:marTop w:val="0"/>
      <w:marBottom w:val="0"/>
      <w:divBdr>
        <w:top w:val="none" w:sz="0" w:space="0" w:color="auto"/>
        <w:left w:val="none" w:sz="0" w:space="0" w:color="auto"/>
        <w:bottom w:val="none" w:sz="0" w:space="0" w:color="auto"/>
        <w:right w:val="none" w:sz="0" w:space="0" w:color="auto"/>
      </w:divBdr>
    </w:div>
    <w:div w:id="747845795">
      <w:bodyDiv w:val="1"/>
      <w:marLeft w:val="0"/>
      <w:marRight w:val="0"/>
      <w:marTop w:val="0"/>
      <w:marBottom w:val="0"/>
      <w:divBdr>
        <w:top w:val="none" w:sz="0" w:space="0" w:color="auto"/>
        <w:left w:val="none" w:sz="0" w:space="0" w:color="auto"/>
        <w:bottom w:val="none" w:sz="0" w:space="0" w:color="auto"/>
        <w:right w:val="none" w:sz="0" w:space="0" w:color="auto"/>
      </w:divBdr>
    </w:div>
    <w:div w:id="799224944">
      <w:bodyDiv w:val="1"/>
      <w:marLeft w:val="0"/>
      <w:marRight w:val="0"/>
      <w:marTop w:val="0"/>
      <w:marBottom w:val="0"/>
      <w:divBdr>
        <w:top w:val="none" w:sz="0" w:space="0" w:color="auto"/>
        <w:left w:val="none" w:sz="0" w:space="0" w:color="auto"/>
        <w:bottom w:val="none" w:sz="0" w:space="0" w:color="auto"/>
        <w:right w:val="none" w:sz="0" w:space="0" w:color="auto"/>
      </w:divBdr>
    </w:div>
    <w:div w:id="932129690">
      <w:bodyDiv w:val="1"/>
      <w:marLeft w:val="0"/>
      <w:marRight w:val="0"/>
      <w:marTop w:val="0"/>
      <w:marBottom w:val="0"/>
      <w:divBdr>
        <w:top w:val="none" w:sz="0" w:space="0" w:color="auto"/>
        <w:left w:val="none" w:sz="0" w:space="0" w:color="auto"/>
        <w:bottom w:val="none" w:sz="0" w:space="0" w:color="auto"/>
        <w:right w:val="none" w:sz="0" w:space="0" w:color="auto"/>
      </w:divBdr>
    </w:div>
    <w:div w:id="935669529">
      <w:bodyDiv w:val="1"/>
      <w:marLeft w:val="0"/>
      <w:marRight w:val="0"/>
      <w:marTop w:val="0"/>
      <w:marBottom w:val="0"/>
      <w:divBdr>
        <w:top w:val="none" w:sz="0" w:space="0" w:color="auto"/>
        <w:left w:val="none" w:sz="0" w:space="0" w:color="auto"/>
        <w:bottom w:val="none" w:sz="0" w:space="0" w:color="auto"/>
        <w:right w:val="none" w:sz="0" w:space="0" w:color="auto"/>
      </w:divBdr>
    </w:div>
    <w:div w:id="946276751">
      <w:bodyDiv w:val="1"/>
      <w:marLeft w:val="0"/>
      <w:marRight w:val="0"/>
      <w:marTop w:val="0"/>
      <w:marBottom w:val="0"/>
      <w:divBdr>
        <w:top w:val="none" w:sz="0" w:space="0" w:color="auto"/>
        <w:left w:val="none" w:sz="0" w:space="0" w:color="auto"/>
        <w:bottom w:val="none" w:sz="0" w:space="0" w:color="auto"/>
        <w:right w:val="none" w:sz="0" w:space="0" w:color="auto"/>
      </w:divBdr>
    </w:div>
    <w:div w:id="1076123390">
      <w:bodyDiv w:val="1"/>
      <w:marLeft w:val="0"/>
      <w:marRight w:val="0"/>
      <w:marTop w:val="0"/>
      <w:marBottom w:val="0"/>
      <w:divBdr>
        <w:top w:val="none" w:sz="0" w:space="0" w:color="auto"/>
        <w:left w:val="none" w:sz="0" w:space="0" w:color="auto"/>
        <w:bottom w:val="none" w:sz="0" w:space="0" w:color="auto"/>
        <w:right w:val="none" w:sz="0" w:space="0" w:color="auto"/>
      </w:divBdr>
    </w:div>
    <w:div w:id="1098327759">
      <w:bodyDiv w:val="1"/>
      <w:marLeft w:val="0"/>
      <w:marRight w:val="0"/>
      <w:marTop w:val="0"/>
      <w:marBottom w:val="0"/>
      <w:divBdr>
        <w:top w:val="none" w:sz="0" w:space="0" w:color="auto"/>
        <w:left w:val="none" w:sz="0" w:space="0" w:color="auto"/>
        <w:bottom w:val="none" w:sz="0" w:space="0" w:color="auto"/>
        <w:right w:val="none" w:sz="0" w:space="0" w:color="auto"/>
      </w:divBdr>
    </w:div>
    <w:div w:id="1194229020">
      <w:bodyDiv w:val="1"/>
      <w:marLeft w:val="0"/>
      <w:marRight w:val="0"/>
      <w:marTop w:val="0"/>
      <w:marBottom w:val="0"/>
      <w:divBdr>
        <w:top w:val="none" w:sz="0" w:space="0" w:color="auto"/>
        <w:left w:val="none" w:sz="0" w:space="0" w:color="auto"/>
        <w:bottom w:val="none" w:sz="0" w:space="0" w:color="auto"/>
        <w:right w:val="none" w:sz="0" w:space="0" w:color="auto"/>
      </w:divBdr>
    </w:div>
    <w:div w:id="1236816884">
      <w:bodyDiv w:val="1"/>
      <w:marLeft w:val="0"/>
      <w:marRight w:val="0"/>
      <w:marTop w:val="0"/>
      <w:marBottom w:val="0"/>
      <w:divBdr>
        <w:top w:val="none" w:sz="0" w:space="0" w:color="auto"/>
        <w:left w:val="none" w:sz="0" w:space="0" w:color="auto"/>
        <w:bottom w:val="none" w:sz="0" w:space="0" w:color="auto"/>
        <w:right w:val="none" w:sz="0" w:space="0" w:color="auto"/>
      </w:divBdr>
    </w:div>
    <w:div w:id="1244953019">
      <w:bodyDiv w:val="1"/>
      <w:marLeft w:val="0"/>
      <w:marRight w:val="0"/>
      <w:marTop w:val="0"/>
      <w:marBottom w:val="0"/>
      <w:divBdr>
        <w:top w:val="none" w:sz="0" w:space="0" w:color="auto"/>
        <w:left w:val="none" w:sz="0" w:space="0" w:color="auto"/>
        <w:bottom w:val="none" w:sz="0" w:space="0" w:color="auto"/>
        <w:right w:val="none" w:sz="0" w:space="0" w:color="auto"/>
      </w:divBdr>
    </w:div>
    <w:div w:id="1261372698">
      <w:bodyDiv w:val="1"/>
      <w:marLeft w:val="0"/>
      <w:marRight w:val="0"/>
      <w:marTop w:val="0"/>
      <w:marBottom w:val="0"/>
      <w:divBdr>
        <w:top w:val="none" w:sz="0" w:space="0" w:color="auto"/>
        <w:left w:val="none" w:sz="0" w:space="0" w:color="auto"/>
        <w:bottom w:val="none" w:sz="0" w:space="0" w:color="auto"/>
        <w:right w:val="none" w:sz="0" w:space="0" w:color="auto"/>
      </w:divBdr>
    </w:div>
    <w:div w:id="1272709425">
      <w:bodyDiv w:val="1"/>
      <w:marLeft w:val="0"/>
      <w:marRight w:val="0"/>
      <w:marTop w:val="0"/>
      <w:marBottom w:val="0"/>
      <w:divBdr>
        <w:top w:val="none" w:sz="0" w:space="0" w:color="auto"/>
        <w:left w:val="none" w:sz="0" w:space="0" w:color="auto"/>
        <w:bottom w:val="none" w:sz="0" w:space="0" w:color="auto"/>
        <w:right w:val="none" w:sz="0" w:space="0" w:color="auto"/>
      </w:divBdr>
    </w:div>
    <w:div w:id="1278102167">
      <w:bodyDiv w:val="1"/>
      <w:marLeft w:val="0"/>
      <w:marRight w:val="0"/>
      <w:marTop w:val="0"/>
      <w:marBottom w:val="0"/>
      <w:divBdr>
        <w:top w:val="none" w:sz="0" w:space="0" w:color="auto"/>
        <w:left w:val="none" w:sz="0" w:space="0" w:color="auto"/>
        <w:bottom w:val="none" w:sz="0" w:space="0" w:color="auto"/>
        <w:right w:val="none" w:sz="0" w:space="0" w:color="auto"/>
      </w:divBdr>
    </w:div>
    <w:div w:id="1280332238">
      <w:bodyDiv w:val="1"/>
      <w:marLeft w:val="0"/>
      <w:marRight w:val="0"/>
      <w:marTop w:val="0"/>
      <w:marBottom w:val="0"/>
      <w:divBdr>
        <w:top w:val="none" w:sz="0" w:space="0" w:color="auto"/>
        <w:left w:val="none" w:sz="0" w:space="0" w:color="auto"/>
        <w:bottom w:val="none" w:sz="0" w:space="0" w:color="auto"/>
        <w:right w:val="none" w:sz="0" w:space="0" w:color="auto"/>
      </w:divBdr>
    </w:div>
    <w:div w:id="1306349224">
      <w:bodyDiv w:val="1"/>
      <w:marLeft w:val="0"/>
      <w:marRight w:val="0"/>
      <w:marTop w:val="0"/>
      <w:marBottom w:val="0"/>
      <w:divBdr>
        <w:top w:val="none" w:sz="0" w:space="0" w:color="auto"/>
        <w:left w:val="none" w:sz="0" w:space="0" w:color="auto"/>
        <w:bottom w:val="none" w:sz="0" w:space="0" w:color="auto"/>
        <w:right w:val="none" w:sz="0" w:space="0" w:color="auto"/>
      </w:divBdr>
    </w:div>
    <w:div w:id="1345326717">
      <w:bodyDiv w:val="1"/>
      <w:marLeft w:val="0"/>
      <w:marRight w:val="0"/>
      <w:marTop w:val="0"/>
      <w:marBottom w:val="0"/>
      <w:divBdr>
        <w:top w:val="none" w:sz="0" w:space="0" w:color="auto"/>
        <w:left w:val="none" w:sz="0" w:space="0" w:color="auto"/>
        <w:bottom w:val="none" w:sz="0" w:space="0" w:color="auto"/>
        <w:right w:val="none" w:sz="0" w:space="0" w:color="auto"/>
      </w:divBdr>
    </w:div>
    <w:div w:id="1379206125">
      <w:bodyDiv w:val="1"/>
      <w:marLeft w:val="0"/>
      <w:marRight w:val="0"/>
      <w:marTop w:val="0"/>
      <w:marBottom w:val="0"/>
      <w:divBdr>
        <w:top w:val="none" w:sz="0" w:space="0" w:color="auto"/>
        <w:left w:val="none" w:sz="0" w:space="0" w:color="auto"/>
        <w:bottom w:val="none" w:sz="0" w:space="0" w:color="auto"/>
        <w:right w:val="none" w:sz="0" w:space="0" w:color="auto"/>
      </w:divBdr>
    </w:div>
    <w:div w:id="1480535597">
      <w:bodyDiv w:val="1"/>
      <w:marLeft w:val="0"/>
      <w:marRight w:val="0"/>
      <w:marTop w:val="0"/>
      <w:marBottom w:val="0"/>
      <w:divBdr>
        <w:top w:val="none" w:sz="0" w:space="0" w:color="auto"/>
        <w:left w:val="none" w:sz="0" w:space="0" w:color="auto"/>
        <w:bottom w:val="none" w:sz="0" w:space="0" w:color="auto"/>
        <w:right w:val="none" w:sz="0" w:space="0" w:color="auto"/>
      </w:divBdr>
    </w:div>
    <w:div w:id="1515001941">
      <w:bodyDiv w:val="1"/>
      <w:marLeft w:val="0"/>
      <w:marRight w:val="0"/>
      <w:marTop w:val="0"/>
      <w:marBottom w:val="0"/>
      <w:divBdr>
        <w:top w:val="none" w:sz="0" w:space="0" w:color="auto"/>
        <w:left w:val="none" w:sz="0" w:space="0" w:color="auto"/>
        <w:bottom w:val="none" w:sz="0" w:space="0" w:color="auto"/>
        <w:right w:val="none" w:sz="0" w:space="0" w:color="auto"/>
      </w:divBdr>
    </w:div>
    <w:div w:id="1590190722">
      <w:bodyDiv w:val="1"/>
      <w:marLeft w:val="0"/>
      <w:marRight w:val="0"/>
      <w:marTop w:val="0"/>
      <w:marBottom w:val="0"/>
      <w:divBdr>
        <w:top w:val="none" w:sz="0" w:space="0" w:color="auto"/>
        <w:left w:val="none" w:sz="0" w:space="0" w:color="auto"/>
        <w:bottom w:val="none" w:sz="0" w:space="0" w:color="auto"/>
        <w:right w:val="none" w:sz="0" w:space="0" w:color="auto"/>
      </w:divBdr>
    </w:div>
    <w:div w:id="1632903885">
      <w:bodyDiv w:val="1"/>
      <w:marLeft w:val="0"/>
      <w:marRight w:val="0"/>
      <w:marTop w:val="0"/>
      <w:marBottom w:val="0"/>
      <w:divBdr>
        <w:top w:val="none" w:sz="0" w:space="0" w:color="auto"/>
        <w:left w:val="none" w:sz="0" w:space="0" w:color="auto"/>
        <w:bottom w:val="none" w:sz="0" w:space="0" w:color="auto"/>
        <w:right w:val="none" w:sz="0" w:space="0" w:color="auto"/>
      </w:divBdr>
    </w:div>
    <w:div w:id="1643079454">
      <w:bodyDiv w:val="1"/>
      <w:marLeft w:val="0"/>
      <w:marRight w:val="0"/>
      <w:marTop w:val="0"/>
      <w:marBottom w:val="0"/>
      <w:divBdr>
        <w:top w:val="none" w:sz="0" w:space="0" w:color="auto"/>
        <w:left w:val="none" w:sz="0" w:space="0" w:color="auto"/>
        <w:bottom w:val="none" w:sz="0" w:space="0" w:color="auto"/>
        <w:right w:val="none" w:sz="0" w:space="0" w:color="auto"/>
      </w:divBdr>
    </w:div>
    <w:div w:id="1666863421">
      <w:bodyDiv w:val="1"/>
      <w:marLeft w:val="0"/>
      <w:marRight w:val="0"/>
      <w:marTop w:val="0"/>
      <w:marBottom w:val="0"/>
      <w:divBdr>
        <w:top w:val="none" w:sz="0" w:space="0" w:color="auto"/>
        <w:left w:val="none" w:sz="0" w:space="0" w:color="auto"/>
        <w:bottom w:val="none" w:sz="0" w:space="0" w:color="auto"/>
        <w:right w:val="none" w:sz="0" w:space="0" w:color="auto"/>
      </w:divBdr>
    </w:div>
    <w:div w:id="1687057287">
      <w:bodyDiv w:val="1"/>
      <w:marLeft w:val="0"/>
      <w:marRight w:val="0"/>
      <w:marTop w:val="0"/>
      <w:marBottom w:val="0"/>
      <w:divBdr>
        <w:top w:val="none" w:sz="0" w:space="0" w:color="auto"/>
        <w:left w:val="none" w:sz="0" w:space="0" w:color="auto"/>
        <w:bottom w:val="none" w:sz="0" w:space="0" w:color="auto"/>
        <w:right w:val="none" w:sz="0" w:space="0" w:color="auto"/>
      </w:divBdr>
    </w:div>
    <w:div w:id="1729648042">
      <w:bodyDiv w:val="1"/>
      <w:marLeft w:val="0"/>
      <w:marRight w:val="0"/>
      <w:marTop w:val="0"/>
      <w:marBottom w:val="0"/>
      <w:divBdr>
        <w:top w:val="none" w:sz="0" w:space="0" w:color="auto"/>
        <w:left w:val="none" w:sz="0" w:space="0" w:color="auto"/>
        <w:bottom w:val="none" w:sz="0" w:space="0" w:color="auto"/>
        <w:right w:val="none" w:sz="0" w:space="0" w:color="auto"/>
      </w:divBdr>
    </w:div>
    <w:div w:id="1729764251">
      <w:bodyDiv w:val="1"/>
      <w:marLeft w:val="0"/>
      <w:marRight w:val="0"/>
      <w:marTop w:val="0"/>
      <w:marBottom w:val="0"/>
      <w:divBdr>
        <w:top w:val="none" w:sz="0" w:space="0" w:color="auto"/>
        <w:left w:val="none" w:sz="0" w:space="0" w:color="auto"/>
        <w:bottom w:val="none" w:sz="0" w:space="0" w:color="auto"/>
        <w:right w:val="none" w:sz="0" w:space="0" w:color="auto"/>
      </w:divBdr>
    </w:div>
    <w:div w:id="1734810465">
      <w:bodyDiv w:val="1"/>
      <w:marLeft w:val="0"/>
      <w:marRight w:val="0"/>
      <w:marTop w:val="0"/>
      <w:marBottom w:val="0"/>
      <w:divBdr>
        <w:top w:val="none" w:sz="0" w:space="0" w:color="auto"/>
        <w:left w:val="none" w:sz="0" w:space="0" w:color="auto"/>
        <w:bottom w:val="none" w:sz="0" w:space="0" w:color="auto"/>
        <w:right w:val="none" w:sz="0" w:space="0" w:color="auto"/>
      </w:divBdr>
    </w:div>
    <w:div w:id="1742289955">
      <w:bodyDiv w:val="1"/>
      <w:marLeft w:val="0"/>
      <w:marRight w:val="0"/>
      <w:marTop w:val="0"/>
      <w:marBottom w:val="0"/>
      <w:divBdr>
        <w:top w:val="none" w:sz="0" w:space="0" w:color="auto"/>
        <w:left w:val="none" w:sz="0" w:space="0" w:color="auto"/>
        <w:bottom w:val="none" w:sz="0" w:space="0" w:color="auto"/>
        <w:right w:val="none" w:sz="0" w:space="0" w:color="auto"/>
      </w:divBdr>
    </w:div>
    <w:div w:id="1743333541">
      <w:bodyDiv w:val="1"/>
      <w:marLeft w:val="0"/>
      <w:marRight w:val="0"/>
      <w:marTop w:val="0"/>
      <w:marBottom w:val="0"/>
      <w:divBdr>
        <w:top w:val="none" w:sz="0" w:space="0" w:color="auto"/>
        <w:left w:val="none" w:sz="0" w:space="0" w:color="auto"/>
        <w:bottom w:val="none" w:sz="0" w:space="0" w:color="auto"/>
        <w:right w:val="none" w:sz="0" w:space="0" w:color="auto"/>
      </w:divBdr>
    </w:div>
    <w:div w:id="1746994821">
      <w:bodyDiv w:val="1"/>
      <w:marLeft w:val="0"/>
      <w:marRight w:val="0"/>
      <w:marTop w:val="0"/>
      <w:marBottom w:val="0"/>
      <w:divBdr>
        <w:top w:val="none" w:sz="0" w:space="0" w:color="auto"/>
        <w:left w:val="none" w:sz="0" w:space="0" w:color="auto"/>
        <w:bottom w:val="none" w:sz="0" w:space="0" w:color="auto"/>
        <w:right w:val="none" w:sz="0" w:space="0" w:color="auto"/>
      </w:divBdr>
    </w:div>
    <w:div w:id="1830251130">
      <w:bodyDiv w:val="1"/>
      <w:marLeft w:val="0"/>
      <w:marRight w:val="0"/>
      <w:marTop w:val="0"/>
      <w:marBottom w:val="0"/>
      <w:divBdr>
        <w:top w:val="none" w:sz="0" w:space="0" w:color="auto"/>
        <w:left w:val="none" w:sz="0" w:space="0" w:color="auto"/>
        <w:bottom w:val="none" w:sz="0" w:space="0" w:color="auto"/>
        <w:right w:val="none" w:sz="0" w:space="0" w:color="auto"/>
      </w:divBdr>
    </w:div>
    <w:div w:id="1836602970">
      <w:bodyDiv w:val="1"/>
      <w:marLeft w:val="0"/>
      <w:marRight w:val="0"/>
      <w:marTop w:val="0"/>
      <w:marBottom w:val="0"/>
      <w:divBdr>
        <w:top w:val="none" w:sz="0" w:space="0" w:color="auto"/>
        <w:left w:val="none" w:sz="0" w:space="0" w:color="auto"/>
        <w:bottom w:val="none" w:sz="0" w:space="0" w:color="auto"/>
        <w:right w:val="none" w:sz="0" w:space="0" w:color="auto"/>
      </w:divBdr>
    </w:div>
    <w:div w:id="214322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Chr08</b:Tag>
    <b:SourceType>JournalArticle</b:SourceType>
    <b:Guid>{CD047C63-1595-D846-B8E0-3892E9B7BB09}</b:Guid>
    <b:Author>
      <b:Author>
        <b:NameList>
          <b:Person>
            <b:Last>Christiani</b:Last>
            <b:First>Meliana</b:First>
            <b:Middle>Bastian, Venila</b:Middle>
          </b:Person>
        </b:NameList>
      </b:Author>
    </b:Author>
    <b:Title>Aplikasi Pemijaman Ruang Dengan Pemanfaatan PHP pada Biro Administrasi Akademik UK.</b:Title>
    <b:Year>2008</b:Year>
    <b:JournalName>Maranatha, Jurnal Informatika Vol.4, No.2</b:JournalName>
    <b:Pages>149-157</b:Pages>
    <b:RefOrder>1</b:RefOrder>
  </b:Source>
  <b:Source>
    <b:Tag>HTo13</b:Tag>
    <b:SourceType>Book</b:SourceType>
    <b:Guid>{1CDA76B2-6806-4B49-9ED2-C27B769EB308}</b:Guid>
    <b:Title>Astah Analisis Serta Perancangan Sistem Informasi Melalui Pendekatan UML</b:Title>
    <b:Year>2013</b:Year>
    <b:Author>
      <b:Author>
        <b:NameList>
          <b:Person>
            <b:Last>Tohari</b:Last>
            <b:First>H.</b:First>
          </b:Person>
        </b:NameList>
      </b:Author>
    </b:Author>
    <b:City>Yogyakarta</b:City>
    <b:Publisher>Andi</b:Publisher>
    <b:RefOrder>3</b:RefOrder>
  </b:Source>
  <b:Source xmlns:b="http://schemas.openxmlformats.org/officeDocument/2006/bibliography">
    <b:Tag>Har16</b:Tag>
    <b:SourceType>JournalArticle</b:SourceType>
    <b:Guid>{84BD49D4-4C87-074C-99C5-C40C6E581A1B}</b:Guid>
    <b:Author>
      <b:Author>
        <b:NameList>
          <b:Person>
            <b:Last>Harimurti</b:Last>
            <b:First>Rina</b:First>
          </b:Person>
          <b:Person>
            <b:Last>Qairiah</b:Last>
            <b:First>Anita</b:First>
          </b:Person>
        </b:NameList>
      </b:Author>
    </b:Author>
    <b:Title>Rancang Bangun Sistem Informasi Pemesanan Ruang Kuliah</b:Title>
    <b:JournalName>Prosiding SNRT</b:JournalName>
    <b:Year>2016</b:Year>
    <b:RefOrder>2</b:RefOrder>
  </b:Source>
  <b:Source>
    <b:Tag>Kad08</b:Tag>
    <b:SourceType>Book</b:SourceType>
    <b:Guid>{166C3DB5-EDFD-D445-8054-192435529BF0}</b:Guid>
    <b:Title>Dasar Perancangan &amp; Implementasi Database Relational</b:Title>
    <b:Year>2008</b:Year>
    <b:Author>
      <b:Author>
        <b:NameList>
          <b:Person>
            <b:Last>Kadir</b:Last>
            <b:First>A</b:First>
          </b:Person>
        </b:NameList>
      </b:Author>
    </b:Author>
    <b:City>Yogyakarta</b:City>
    <b:Publisher>Andi</b:Publisher>
    <b:RefOrder>4</b:RefOrder>
  </b:Source>
  <b:Source>
    <b:Tag>Ari11</b:Tag>
    <b:SourceType>Book</b:SourceType>
    <b:Guid>{771C9222-03A8-3841-90D2-EF2381BA8C43}</b:Guid>
    <b:Title>Pemrograman Web Dinamis Menggunakan PHP dan Mysql</b:Title>
    <b:City>Yogayakarta</b:City>
    <b:Publisher>Andi</b:Publisher>
    <b:Year>2011</b:Year>
    <b:Author>
      <b:Author>
        <b:NameList>
          <b:Person>
            <b:Last>Arief</b:Last>
            <b:Middle>R</b:Middle>
            <b:First>M</b:First>
          </b:Person>
        </b:NameList>
      </b:Author>
    </b:Author>
    <b:RefOrder>5</b:RefOrder>
  </b:Source>
  <b:Source>
    <b:Tag>Fat12</b:Tag>
    <b:SourceType>Book</b:SourceType>
    <b:Guid>{60A98AB5-FAB7-F44B-ABBF-66EFAE07FDD8}</b:Guid>
    <b:Author>
      <b:Author>
        <b:NameList>
          <b:Person>
            <b:Last>Fathansyah</b:Last>
          </b:Person>
        </b:NameList>
      </b:Author>
    </b:Author>
    <b:Title>Sistem Basis Data</b:Title>
    <b:City>Bandung</b:City>
    <b:Publisher>Informatika</b:Publisher>
    <b:Year>2012</b:Year>
    <b:RefOrder>6</b:RefOrder>
  </b:Source>
  <b:Source>
    <b:Tag>Ano17</b:Tag>
    <b:SourceType>Book</b:SourceType>
    <b:Guid>{6BB50F93-021D-254F-A4B6-E55628005E7C}</b:Guid>
    <b:Author>
      <b:Author>
        <b:NameList>
          <b:Person>
            <b:Last>Anonim.</b:Last>
          </b:Person>
        </b:NameList>
      </b:Author>
    </b:Author>
    <b:Title>Buku Pedoman Penelitian dan Pengabdian Pada MAsyarakat</b:Title>
    <b:Year>2017</b:Year>
    <b:City>Yogyakarta</b:City>
    <b:Publisher>Pusat Penelitian dan Pengabdian Pada Masyarakat (PPPM) Universitas Respati Yogyakarta.</b:Publisher>
    <b:RefOrder>7</b:RefOrder>
  </b:Source>
  <b:Source>
    <b:Tag>Nug13</b:Tag>
    <b:SourceType>Book</b:SourceType>
    <b:Guid>{60834F60-FAB7-8A43-A118-AFB8DA6095C7}</b:Guid>
    <b:Title>Sistem Penilaian Proposal Penelitian Dosen Universitas Muhammadiyah Purwokerto Berbasis Web Service dengan Android</b:Title>
    <b:City>Yogyakarta</b:City>
    <b:Publisher>JUITA</b:Publisher>
    <b:Year>2013</b:Year>
    <b:Author>
      <b:Author>
        <b:NameList>
          <b:Person>
            <b:Last> Nugroho</b:Last>
            <b:Middle>Ardi</b:Middle>
            <b:First>Hananto </b:First>
          </b:Person>
        </b:NameList>
      </b:Author>
    </b:Author>
    <b:Volume>II </b:Volume>
    <b:NumberVolumes>No. 3</b:NumberVolumes>
    <b:Pages>206-2015</b:Pages>
    <b:RefOrder>8</b:RefOrder>
  </b:Source>
</b:Sources>
</file>

<file path=customXml/itemProps1.xml><?xml version="1.0" encoding="utf-8"?>
<ds:datastoreItem xmlns:ds="http://schemas.openxmlformats.org/officeDocument/2006/customXml" ds:itemID="{ED525569-7C92-4241-B38F-11D63EFD9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21</Pages>
  <Words>2501</Words>
  <Characters>14262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2019-02-16T16:59:00Z</dcterms:created>
  <dcterms:modified xsi:type="dcterms:W3CDTF">2019-02-17T07:21:00Z</dcterms:modified>
</cp:coreProperties>
</file>